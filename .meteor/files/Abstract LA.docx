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D1C65" w14:textId="77777777" w:rsidR="005A4764" w:rsidRDefault="00B67707">
      <w:pPr>
        <w:rPr>
          <w:rFonts w:ascii="Times New Roman" w:hAnsi="Times New Roman"/>
          <w:b/>
        </w:rPr>
      </w:pPr>
      <w:r w:rsidRPr="00B67707">
        <w:rPr>
          <w:rFonts w:ascii="Times New Roman" w:hAnsi="Times New Roman"/>
          <w:b/>
        </w:rPr>
        <w:t>Abstract:</w:t>
      </w:r>
    </w:p>
    <w:p w14:paraId="656727DB" w14:textId="77777777" w:rsidR="00B67707" w:rsidRDefault="00B67707">
      <w:pPr>
        <w:rPr>
          <w:rFonts w:ascii="Times New Roman" w:hAnsi="Times New Roman"/>
          <w:b/>
        </w:rPr>
      </w:pPr>
    </w:p>
    <w:p w14:paraId="4170DC3E" w14:textId="77777777" w:rsidR="00B67707" w:rsidRPr="00B67707" w:rsidRDefault="00B67707" w:rsidP="00B67707">
      <w:pPr>
        <w:ind w:firstLine="720"/>
        <w:rPr>
          <w:rFonts w:ascii="Times New Roman" w:hAnsi="Times New Roman"/>
        </w:rPr>
      </w:pPr>
      <w:r>
        <w:rPr>
          <w:rFonts w:ascii="Times New Roman" w:hAnsi="Times New Roman"/>
        </w:rPr>
        <w:t>A human’s</w:t>
      </w:r>
      <w:r>
        <w:rPr>
          <w:rFonts w:ascii="Times New Roman" w:hAnsi="Times New Roman"/>
          <w:bCs/>
        </w:rPr>
        <w:t xml:space="preserve"> </w:t>
      </w:r>
      <w:r w:rsidRPr="00B67707">
        <w:rPr>
          <w:rFonts w:ascii="Times New Roman" w:hAnsi="Times New Roman"/>
          <w:bCs/>
        </w:rPr>
        <w:t>threshold of hearing</w:t>
      </w:r>
      <w:r w:rsidRPr="00B67707">
        <w:rPr>
          <w:rFonts w:ascii="Times New Roman" w:hAnsi="Times New Roman"/>
        </w:rPr>
        <w:t xml:space="preserve"> is the minimum </w:t>
      </w:r>
      <w:hyperlink r:id="rId8" w:history="1">
        <w:r w:rsidRPr="00B67707">
          <w:rPr>
            <w:rStyle w:val="Hyperlink"/>
            <w:rFonts w:ascii="Times New Roman" w:hAnsi="Times New Roman"/>
            <w:color w:val="auto"/>
            <w:u w:val="none"/>
          </w:rPr>
          <w:t>sound level</w:t>
        </w:r>
      </w:hyperlink>
      <w:r w:rsidRPr="00B67707">
        <w:rPr>
          <w:rFonts w:ascii="Times New Roman" w:hAnsi="Times New Roman"/>
        </w:rPr>
        <w:t xml:space="preserve"> of a </w:t>
      </w:r>
      <w:hyperlink r:id="rId9" w:history="1">
        <w:r w:rsidRPr="00B67707">
          <w:rPr>
            <w:rStyle w:val="Hyperlink"/>
            <w:rFonts w:ascii="Times New Roman" w:hAnsi="Times New Roman"/>
            <w:color w:val="auto"/>
            <w:u w:val="none"/>
          </w:rPr>
          <w:t>pure tone</w:t>
        </w:r>
      </w:hyperlink>
      <w:r w:rsidRPr="00B67707">
        <w:rPr>
          <w:rFonts w:ascii="Times New Roman" w:hAnsi="Times New Roman"/>
        </w:rPr>
        <w:t xml:space="preserve"> that an average ear with normal </w:t>
      </w:r>
      <w:hyperlink r:id="rId10" w:history="1">
        <w:r w:rsidRPr="00B67707">
          <w:rPr>
            <w:rStyle w:val="Hyperlink"/>
            <w:rFonts w:ascii="Times New Roman" w:hAnsi="Times New Roman"/>
            <w:color w:val="auto"/>
            <w:u w:val="none"/>
          </w:rPr>
          <w:t>hearing</w:t>
        </w:r>
      </w:hyperlink>
      <w:r w:rsidRPr="00B67707">
        <w:rPr>
          <w:rFonts w:ascii="Times New Roman" w:hAnsi="Times New Roman"/>
        </w:rPr>
        <w:t xml:space="preserve"> can hear </w:t>
      </w:r>
      <w:r>
        <w:rPr>
          <w:rFonts w:ascii="Times New Roman" w:hAnsi="Times New Roman"/>
        </w:rPr>
        <w:t>while</w:t>
      </w:r>
      <w:r w:rsidRPr="00B67707">
        <w:rPr>
          <w:rFonts w:ascii="Times New Roman" w:hAnsi="Times New Roman"/>
        </w:rPr>
        <w:t xml:space="preserve"> no other sound </w:t>
      </w:r>
      <w:r>
        <w:rPr>
          <w:rFonts w:ascii="Times New Roman" w:hAnsi="Times New Roman"/>
        </w:rPr>
        <w:t xml:space="preserve">is </w:t>
      </w:r>
      <w:r w:rsidRPr="00B67707">
        <w:rPr>
          <w:rFonts w:ascii="Times New Roman" w:hAnsi="Times New Roman"/>
        </w:rPr>
        <w:t>present.</w:t>
      </w:r>
    </w:p>
    <w:p w14:paraId="21BE0EA4" w14:textId="77777777" w:rsidR="00B67707" w:rsidRPr="00B67707" w:rsidRDefault="00B67707">
      <w:pPr>
        <w:rPr>
          <w:rFonts w:ascii="Times New Roman" w:hAnsi="Times New Roman"/>
        </w:rPr>
      </w:pPr>
    </w:p>
    <w:p w14:paraId="1344746F" w14:textId="77777777" w:rsidR="00B67707" w:rsidRDefault="00B67707" w:rsidP="00B67707">
      <w:pPr>
        <w:ind w:firstLine="720"/>
        <w:rPr>
          <w:rFonts w:ascii="Times New Roman" w:hAnsi="Times New Roman"/>
        </w:rPr>
      </w:pPr>
      <w:r w:rsidRPr="00B67707">
        <w:rPr>
          <w:rFonts w:ascii="Times New Roman" w:hAnsi="Times New Roman"/>
        </w:rPr>
        <w:t>This report presents the results of an experiment performed to determine whether 10 evenly spaced points over a decade (between the frequencies 1000Hz to 10000Hz) are enough to characterize the shape of a subject’s threshold of hearing. Our hypothesis is true if tone levels between the test points can be estimated through linear interpolation.</w:t>
      </w:r>
    </w:p>
    <w:p w14:paraId="44338B68" w14:textId="77777777" w:rsidR="00B67707" w:rsidRDefault="00B67707" w:rsidP="00B67707">
      <w:pPr>
        <w:ind w:firstLine="720"/>
        <w:rPr>
          <w:rFonts w:ascii="Times New Roman" w:hAnsi="Times New Roman"/>
        </w:rPr>
      </w:pPr>
    </w:p>
    <w:p w14:paraId="087800C2" w14:textId="77777777" w:rsidR="00B67707" w:rsidRDefault="00B67707" w:rsidP="00B67707">
      <w:pPr>
        <w:rPr>
          <w:rFonts w:ascii="Times New Roman" w:hAnsi="Times New Roman"/>
          <w:b/>
        </w:rPr>
      </w:pPr>
      <w:r>
        <w:rPr>
          <w:rFonts w:ascii="Times New Roman" w:hAnsi="Times New Roman"/>
          <w:b/>
        </w:rPr>
        <w:t>Hypothesis:</w:t>
      </w:r>
    </w:p>
    <w:p w14:paraId="755530E8" w14:textId="77777777" w:rsidR="003D7C35" w:rsidRDefault="003D7C35" w:rsidP="003D7C35">
      <w:pPr>
        <w:ind w:firstLine="720"/>
        <w:rPr>
          <w:rFonts w:ascii="Times New Roman" w:hAnsi="Times New Roman"/>
        </w:rPr>
      </w:pPr>
    </w:p>
    <w:p w14:paraId="7EC1BC22" w14:textId="4137D5E9" w:rsidR="00B67707" w:rsidRDefault="00B67707" w:rsidP="003D7C35">
      <w:pPr>
        <w:ind w:firstLine="720"/>
        <w:rPr>
          <w:rFonts w:ascii="Times New Roman" w:hAnsi="Times New Roman"/>
        </w:rPr>
      </w:pPr>
      <w:r>
        <w:rPr>
          <w:rFonts w:ascii="Times New Roman" w:hAnsi="Times New Roman"/>
        </w:rPr>
        <w:t>10 evenly spaced test points over a decade are sufficient for characterizing the shape of a subject’s threshold of hearing.</w:t>
      </w:r>
    </w:p>
    <w:p w14:paraId="695B6441" w14:textId="77777777" w:rsidR="00B67707" w:rsidRDefault="00B67707" w:rsidP="00B67707">
      <w:pPr>
        <w:rPr>
          <w:rFonts w:ascii="Times New Roman" w:hAnsi="Times New Roman"/>
        </w:rPr>
      </w:pPr>
    </w:p>
    <w:p w14:paraId="7221EDD9" w14:textId="77777777" w:rsidR="00B67707" w:rsidRDefault="00B67707" w:rsidP="00B67707">
      <w:pPr>
        <w:rPr>
          <w:rFonts w:ascii="Times New Roman" w:hAnsi="Times New Roman"/>
          <w:b/>
        </w:rPr>
      </w:pPr>
      <w:r>
        <w:rPr>
          <w:rFonts w:ascii="Times New Roman" w:hAnsi="Times New Roman"/>
          <w:b/>
        </w:rPr>
        <w:t>Method:</w:t>
      </w:r>
    </w:p>
    <w:p w14:paraId="1AAE8EAD" w14:textId="77777777" w:rsidR="00B67707" w:rsidRDefault="00B67707" w:rsidP="00B67707">
      <w:pPr>
        <w:rPr>
          <w:rFonts w:ascii="Times New Roman" w:hAnsi="Times New Roman"/>
        </w:rPr>
      </w:pPr>
    </w:p>
    <w:p w14:paraId="35A44B9B" w14:textId="77777777" w:rsidR="00B67707" w:rsidRDefault="00B67707" w:rsidP="00B67707">
      <w:pPr>
        <w:rPr>
          <w:rFonts w:ascii="Times New Roman" w:hAnsi="Times New Roman"/>
          <w:u w:val="single"/>
        </w:rPr>
      </w:pPr>
      <w:r w:rsidRPr="00B67707">
        <w:rPr>
          <w:rFonts w:ascii="Times New Roman" w:hAnsi="Times New Roman"/>
          <w:u w:val="single"/>
        </w:rPr>
        <w:t>Part 1: Calculating 10 evenly space</w:t>
      </w:r>
      <w:r>
        <w:rPr>
          <w:rFonts w:ascii="Times New Roman" w:hAnsi="Times New Roman"/>
          <w:u w:val="single"/>
        </w:rPr>
        <w:t>d points on a logarithmic scale:</w:t>
      </w:r>
    </w:p>
    <w:p w14:paraId="7AF53B18" w14:textId="77777777" w:rsidR="00B67707" w:rsidRDefault="00B67707" w:rsidP="00B67707">
      <w:pPr>
        <w:rPr>
          <w:rFonts w:ascii="Times New Roman" w:hAnsi="Times New Roman"/>
        </w:rPr>
      </w:pPr>
      <w:r>
        <w:rPr>
          <w:rFonts w:ascii="Times New Roman" w:hAnsi="Times New Roman"/>
          <w:u w:val="single"/>
        </w:rPr>
        <w:br/>
      </w:r>
      <w:r>
        <w:rPr>
          <w:rFonts w:ascii="Times New Roman" w:hAnsi="Times New Roman"/>
        </w:rPr>
        <w:t xml:space="preserve">To determine 10 evenly spaced points on logarithmic scales, logarithms are used. The start and endpoint are both put in a logarithmic base 10 expression to calculate the exponents needed.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1000</m:t>
            </m:r>
          </m:e>
        </m:func>
        <m:r>
          <w:rPr>
            <w:rFonts w:ascii="Cambria Math" w:hAnsi="Cambria Math"/>
          </w:rPr>
          <m:t>=3</m:t>
        </m:r>
      </m:oMath>
      <w:r>
        <w:rPr>
          <w:rFonts w:ascii="Times New Roman" w:hAnsi="Times New Roman"/>
        </w:rPr>
        <w:t xml:space="preserve"> </w:t>
      </w:r>
      <w:proofErr w:type="gramStart"/>
      <w:r>
        <w:rPr>
          <w:rFonts w:ascii="Times New Roman" w:hAnsi="Times New Roman"/>
        </w:rPr>
        <w:t>and</w:t>
      </w:r>
      <w:proofErr w:type="gramEnd"/>
      <w:r>
        <w:rPr>
          <w:rFonts w:ascii="Times New Roman" w:hAnsi="Times New Roman"/>
        </w:rP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10000</m:t>
            </m:r>
          </m:e>
        </m:func>
      </m:oMath>
      <w:r>
        <w:rPr>
          <w:rFonts w:ascii="Times New Roman" w:hAnsi="Times New Roman"/>
        </w:rPr>
        <w:t xml:space="preserve"> = 4. We then find 10 evenly spaced points between 3 and 4, and calculate </w:t>
      </w:r>
      <m:oMath>
        <m:sSup>
          <m:sSupPr>
            <m:ctrlPr>
              <w:rPr>
                <w:rFonts w:ascii="Cambria Math" w:hAnsi="Cambria Math"/>
                <w:i/>
              </w:rPr>
            </m:ctrlPr>
          </m:sSupPr>
          <m:e>
            <m:r>
              <w:rPr>
                <w:rFonts w:ascii="Cambria Math" w:hAnsi="Cambria Math"/>
              </w:rPr>
              <m:t>10</m:t>
            </m:r>
          </m:e>
          <m:sup>
            <m:r>
              <w:rPr>
                <w:rFonts w:ascii="Cambria Math" w:hAnsi="Cambria Math"/>
              </w:rPr>
              <m:t>exponent</m:t>
            </m:r>
          </m:sup>
        </m:sSup>
      </m:oMath>
      <w:r>
        <w:rPr>
          <w:rFonts w:ascii="Times New Roman" w:hAnsi="Times New Roman"/>
        </w:rPr>
        <w:t>.</w:t>
      </w:r>
    </w:p>
    <w:p w14:paraId="2CE8F3FE" w14:textId="77777777" w:rsidR="00B67707" w:rsidRDefault="00B67707" w:rsidP="00B67707">
      <w:pPr>
        <w:rPr>
          <w:rFonts w:ascii="Times New Roman" w:hAnsi="Times New Roman"/>
        </w:rPr>
      </w:pPr>
      <w:r>
        <w:rPr>
          <w:rFonts w:ascii="Times New Roman" w:hAnsi="Times New Roman"/>
        </w:rPr>
        <w:br/>
        <w:t>The 10 evenly spaced points are as follows:</w:t>
      </w:r>
    </w:p>
    <w:p w14:paraId="78566452" w14:textId="77777777" w:rsidR="003D7C35" w:rsidRDefault="003D7C35" w:rsidP="00B67707">
      <w:pPr>
        <w:rPr>
          <w:rFonts w:ascii="Times New Roman" w:hAnsi="Times New Roman"/>
        </w:rPr>
      </w:pPr>
    </w:p>
    <w:p w14:paraId="4DBF75E2" w14:textId="25493DA3" w:rsidR="003D7C35" w:rsidRDefault="003D7C35" w:rsidP="003D7C35">
      <w:pPr>
        <w:pStyle w:val="Caption"/>
        <w:keepNext/>
      </w:pPr>
      <w:r>
        <w:t xml:space="preserve">Table </w:t>
      </w:r>
      <w:fldSimple w:instr=" SEQ Table \* ARABIC ">
        <w:r w:rsidR="00C750DA">
          <w:rPr>
            <w:noProof/>
          </w:rPr>
          <w:t>1</w:t>
        </w:r>
      </w:fldSimple>
      <w:r>
        <w:t>: Frequencies used to generate sound files</w:t>
      </w:r>
    </w:p>
    <w:tbl>
      <w:tblPr>
        <w:tblStyle w:val="TableGrid"/>
        <w:tblpPr w:leftFromText="180" w:rightFromText="180" w:vertAnchor="text" w:horzAnchor="page" w:tblpX="2269" w:tblpY="207"/>
        <w:tblW w:w="4167" w:type="pct"/>
        <w:tblLook w:val="04A0" w:firstRow="1" w:lastRow="0" w:firstColumn="1" w:lastColumn="0" w:noHBand="0" w:noVBand="1"/>
      </w:tblPr>
      <w:tblGrid>
        <w:gridCol w:w="1477"/>
        <w:gridCol w:w="1476"/>
        <w:gridCol w:w="1476"/>
        <w:gridCol w:w="1476"/>
        <w:gridCol w:w="1476"/>
      </w:tblGrid>
      <w:tr w:rsidR="001B1D66" w:rsidRPr="00B67707" w14:paraId="7777281C" w14:textId="77777777" w:rsidTr="003D7C35">
        <w:trPr>
          <w:trHeight w:val="300"/>
        </w:trPr>
        <w:tc>
          <w:tcPr>
            <w:tcW w:w="1001" w:type="pct"/>
            <w:noWrap/>
            <w:hideMark/>
          </w:tcPr>
          <w:p w14:paraId="7FE51CE1" w14:textId="77777777" w:rsidR="001B1D66" w:rsidRPr="00B67707" w:rsidRDefault="001B1D66" w:rsidP="001B1D66">
            <w:pPr>
              <w:jc w:val="center"/>
              <w:rPr>
                <w:rFonts w:ascii="Times New Roman" w:hAnsi="Times New Roman"/>
              </w:rPr>
            </w:pPr>
            <w:r w:rsidRPr="00B67707">
              <w:rPr>
                <w:rFonts w:ascii="Times New Roman" w:hAnsi="Times New Roman"/>
              </w:rPr>
              <w:t>1000</w:t>
            </w:r>
          </w:p>
        </w:tc>
        <w:tc>
          <w:tcPr>
            <w:tcW w:w="1000" w:type="pct"/>
            <w:noWrap/>
            <w:hideMark/>
          </w:tcPr>
          <w:p w14:paraId="1391DA21" w14:textId="77777777" w:rsidR="001B1D66" w:rsidRPr="00B67707" w:rsidRDefault="001B1D66" w:rsidP="001B1D66">
            <w:pPr>
              <w:jc w:val="center"/>
              <w:rPr>
                <w:rFonts w:ascii="Times New Roman" w:hAnsi="Times New Roman"/>
              </w:rPr>
            </w:pPr>
            <w:r w:rsidRPr="00B67707">
              <w:rPr>
                <w:rFonts w:ascii="Times New Roman" w:hAnsi="Times New Roman"/>
              </w:rPr>
              <w:t>1291.549665</w:t>
            </w:r>
          </w:p>
        </w:tc>
        <w:tc>
          <w:tcPr>
            <w:tcW w:w="1000" w:type="pct"/>
            <w:noWrap/>
            <w:hideMark/>
          </w:tcPr>
          <w:p w14:paraId="5D69D72A" w14:textId="77777777" w:rsidR="001B1D66" w:rsidRPr="00B67707" w:rsidRDefault="001B1D66" w:rsidP="001B1D66">
            <w:pPr>
              <w:jc w:val="center"/>
              <w:rPr>
                <w:rFonts w:ascii="Times New Roman" w:hAnsi="Times New Roman"/>
              </w:rPr>
            </w:pPr>
            <w:r w:rsidRPr="00B67707">
              <w:rPr>
                <w:rFonts w:ascii="Times New Roman" w:hAnsi="Times New Roman"/>
              </w:rPr>
              <w:t>1668.100537</w:t>
            </w:r>
          </w:p>
        </w:tc>
        <w:tc>
          <w:tcPr>
            <w:tcW w:w="1000" w:type="pct"/>
            <w:noWrap/>
            <w:hideMark/>
          </w:tcPr>
          <w:p w14:paraId="4070426B" w14:textId="77777777" w:rsidR="001B1D66" w:rsidRPr="00B67707" w:rsidRDefault="001B1D66" w:rsidP="001B1D66">
            <w:pPr>
              <w:jc w:val="center"/>
              <w:rPr>
                <w:rFonts w:ascii="Times New Roman" w:hAnsi="Times New Roman"/>
              </w:rPr>
            </w:pPr>
            <w:r w:rsidRPr="00B67707">
              <w:rPr>
                <w:rFonts w:ascii="Times New Roman" w:hAnsi="Times New Roman"/>
              </w:rPr>
              <w:t>2154.43469</w:t>
            </w:r>
          </w:p>
        </w:tc>
        <w:tc>
          <w:tcPr>
            <w:tcW w:w="1000" w:type="pct"/>
            <w:noWrap/>
            <w:hideMark/>
          </w:tcPr>
          <w:p w14:paraId="2DB0ECBF" w14:textId="77777777" w:rsidR="001B1D66" w:rsidRPr="00B67707" w:rsidRDefault="001B1D66" w:rsidP="001B1D66">
            <w:pPr>
              <w:jc w:val="center"/>
              <w:rPr>
                <w:rFonts w:ascii="Times New Roman" w:hAnsi="Times New Roman"/>
              </w:rPr>
            </w:pPr>
            <w:r w:rsidRPr="00B67707">
              <w:rPr>
                <w:rFonts w:ascii="Times New Roman" w:hAnsi="Times New Roman"/>
              </w:rPr>
              <w:t>2782.559402</w:t>
            </w:r>
          </w:p>
        </w:tc>
      </w:tr>
      <w:tr w:rsidR="001B1D66" w:rsidRPr="00B67707" w14:paraId="7449D73F" w14:textId="77777777" w:rsidTr="003D7C35">
        <w:trPr>
          <w:trHeight w:val="300"/>
        </w:trPr>
        <w:tc>
          <w:tcPr>
            <w:tcW w:w="1001" w:type="pct"/>
            <w:noWrap/>
          </w:tcPr>
          <w:p w14:paraId="314ABA60" w14:textId="77777777" w:rsidR="001B1D66" w:rsidRPr="00B67707" w:rsidRDefault="001B1D66" w:rsidP="001B1D66">
            <w:pPr>
              <w:jc w:val="center"/>
              <w:rPr>
                <w:rFonts w:ascii="Times New Roman" w:hAnsi="Times New Roman"/>
              </w:rPr>
            </w:pPr>
            <w:r w:rsidRPr="00B67707">
              <w:rPr>
                <w:rFonts w:ascii="Times New Roman" w:hAnsi="Times New Roman"/>
              </w:rPr>
              <w:t>3593.813664</w:t>
            </w:r>
          </w:p>
        </w:tc>
        <w:tc>
          <w:tcPr>
            <w:tcW w:w="1000" w:type="pct"/>
            <w:noWrap/>
          </w:tcPr>
          <w:p w14:paraId="1ADCC6A0" w14:textId="77777777" w:rsidR="001B1D66" w:rsidRPr="00B67707" w:rsidRDefault="001B1D66" w:rsidP="001B1D66">
            <w:pPr>
              <w:jc w:val="center"/>
              <w:rPr>
                <w:rFonts w:ascii="Times New Roman" w:hAnsi="Times New Roman"/>
              </w:rPr>
            </w:pPr>
            <w:r w:rsidRPr="00B67707">
              <w:rPr>
                <w:rFonts w:ascii="Times New Roman" w:hAnsi="Times New Roman"/>
              </w:rPr>
              <w:t>4641.588834</w:t>
            </w:r>
          </w:p>
        </w:tc>
        <w:tc>
          <w:tcPr>
            <w:tcW w:w="1000" w:type="pct"/>
            <w:noWrap/>
          </w:tcPr>
          <w:p w14:paraId="22BCA21F" w14:textId="77777777" w:rsidR="001B1D66" w:rsidRPr="00B67707" w:rsidRDefault="001B1D66" w:rsidP="001B1D66">
            <w:pPr>
              <w:jc w:val="center"/>
              <w:rPr>
                <w:rFonts w:ascii="Times New Roman" w:hAnsi="Times New Roman"/>
              </w:rPr>
            </w:pPr>
            <w:r w:rsidRPr="00B67707">
              <w:rPr>
                <w:rFonts w:ascii="Times New Roman" w:hAnsi="Times New Roman"/>
              </w:rPr>
              <w:t>5994.842503</w:t>
            </w:r>
          </w:p>
        </w:tc>
        <w:tc>
          <w:tcPr>
            <w:tcW w:w="1000" w:type="pct"/>
            <w:noWrap/>
          </w:tcPr>
          <w:p w14:paraId="39A4495E" w14:textId="77777777" w:rsidR="001B1D66" w:rsidRPr="00B67707" w:rsidRDefault="001B1D66" w:rsidP="001B1D66">
            <w:pPr>
              <w:jc w:val="center"/>
              <w:rPr>
                <w:rFonts w:ascii="Times New Roman" w:hAnsi="Times New Roman"/>
              </w:rPr>
            </w:pPr>
            <w:r w:rsidRPr="00B67707">
              <w:rPr>
                <w:rFonts w:ascii="Times New Roman" w:hAnsi="Times New Roman"/>
              </w:rPr>
              <w:t>7742.636827</w:t>
            </w:r>
          </w:p>
        </w:tc>
        <w:tc>
          <w:tcPr>
            <w:tcW w:w="1000" w:type="pct"/>
            <w:noWrap/>
          </w:tcPr>
          <w:p w14:paraId="6E9F6746" w14:textId="77777777" w:rsidR="001B1D66" w:rsidRPr="00B67707" w:rsidRDefault="001B1D66" w:rsidP="001B1D66">
            <w:pPr>
              <w:jc w:val="center"/>
              <w:rPr>
                <w:rFonts w:ascii="Times New Roman" w:hAnsi="Times New Roman"/>
              </w:rPr>
            </w:pPr>
            <w:r w:rsidRPr="00B67707">
              <w:rPr>
                <w:rFonts w:ascii="Times New Roman" w:hAnsi="Times New Roman"/>
              </w:rPr>
              <w:t>10000</w:t>
            </w:r>
          </w:p>
        </w:tc>
      </w:tr>
    </w:tbl>
    <w:p w14:paraId="4FD37E9A" w14:textId="77777777" w:rsidR="00B67707" w:rsidRDefault="00B67707" w:rsidP="00B67707">
      <w:pPr>
        <w:rPr>
          <w:rFonts w:ascii="Times New Roman" w:hAnsi="Times New Roman"/>
        </w:rPr>
      </w:pPr>
    </w:p>
    <w:p w14:paraId="7FACB761" w14:textId="77777777" w:rsidR="001B1D66" w:rsidRDefault="00B67707" w:rsidP="00B67707">
      <w:pPr>
        <w:rPr>
          <w:rFonts w:ascii="Times New Roman" w:hAnsi="Times New Roman"/>
        </w:rPr>
      </w:pPr>
      <w:r>
        <w:rPr>
          <w:rFonts w:ascii="Times New Roman" w:hAnsi="Times New Roman"/>
        </w:rPr>
        <w:t xml:space="preserve"> </w:t>
      </w:r>
    </w:p>
    <w:p w14:paraId="2003F17C" w14:textId="77777777" w:rsidR="001B1D66" w:rsidRDefault="001B1D66" w:rsidP="00B67707">
      <w:pPr>
        <w:rPr>
          <w:rFonts w:ascii="Times New Roman" w:hAnsi="Times New Roman"/>
        </w:rPr>
      </w:pPr>
    </w:p>
    <w:p w14:paraId="5253F597" w14:textId="77777777" w:rsidR="001B1D66" w:rsidRDefault="001B1D66" w:rsidP="00B67707">
      <w:pPr>
        <w:rPr>
          <w:rFonts w:ascii="Times New Roman" w:hAnsi="Times New Roman"/>
        </w:rPr>
      </w:pPr>
    </w:p>
    <w:p w14:paraId="7A018FFF" w14:textId="6AD6D5A6" w:rsidR="001B1D66" w:rsidRDefault="001B1D66" w:rsidP="00B67707">
      <w:pPr>
        <w:rPr>
          <w:rFonts w:ascii="Times New Roman" w:hAnsi="Times New Roman"/>
        </w:rPr>
      </w:pPr>
      <w:r>
        <w:rPr>
          <w:rFonts w:ascii="Times New Roman" w:hAnsi="Times New Roman"/>
        </w:rPr>
        <w:t>These numbers will represent the frequencies on which we will perform the exp</w:t>
      </w:r>
      <w:ins w:id="0" w:author="Linah Al-Alem" w:date="2014-10-15T22:53:00Z">
        <w:r w:rsidR="00F47648">
          <w:rPr>
            <w:rFonts w:ascii="Times New Roman" w:hAnsi="Times New Roman"/>
          </w:rPr>
          <w:t>eri</w:t>
        </w:r>
      </w:ins>
      <w:r>
        <w:rPr>
          <w:rFonts w:ascii="Times New Roman" w:hAnsi="Times New Roman"/>
        </w:rPr>
        <w:t>ment.</w:t>
      </w:r>
    </w:p>
    <w:p w14:paraId="28FE2A4A" w14:textId="77777777" w:rsidR="001B1D66" w:rsidRDefault="001B1D66" w:rsidP="00B67707">
      <w:pPr>
        <w:rPr>
          <w:rFonts w:ascii="Times New Roman" w:hAnsi="Times New Roman"/>
        </w:rPr>
      </w:pPr>
    </w:p>
    <w:p w14:paraId="39A92E14" w14:textId="77777777" w:rsidR="001B1D66" w:rsidRDefault="001B1D66" w:rsidP="00B67707">
      <w:pPr>
        <w:rPr>
          <w:rFonts w:ascii="Times New Roman" w:hAnsi="Times New Roman"/>
          <w:u w:val="single"/>
        </w:rPr>
      </w:pPr>
      <w:r>
        <w:rPr>
          <w:rFonts w:ascii="Times New Roman" w:hAnsi="Times New Roman"/>
          <w:u w:val="single"/>
        </w:rPr>
        <w:t>Part 2: Generating wav files at the given frequencies:</w:t>
      </w:r>
    </w:p>
    <w:p w14:paraId="2A597CE6" w14:textId="77777777" w:rsidR="001B1D66" w:rsidRDefault="001B1D66" w:rsidP="00B67707">
      <w:pPr>
        <w:rPr>
          <w:rFonts w:ascii="Times New Roman" w:hAnsi="Times New Roman"/>
          <w:u w:val="single"/>
        </w:rPr>
      </w:pPr>
    </w:p>
    <w:p w14:paraId="46194FE8" w14:textId="5BEF56D2" w:rsidR="001B1D66" w:rsidRDefault="001B1D66" w:rsidP="00B67707">
      <w:pPr>
        <w:rPr>
          <w:rFonts w:ascii="Times New Roman" w:hAnsi="Times New Roman"/>
        </w:rPr>
      </w:pPr>
      <w:proofErr w:type="spellStart"/>
      <w:r>
        <w:rPr>
          <w:rFonts w:ascii="Times New Roman" w:hAnsi="Times New Roman"/>
        </w:rPr>
        <w:t>Matlab</w:t>
      </w:r>
      <w:proofErr w:type="spellEnd"/>
      <w:r>
        <w:rPr>
          <w:rFonts w:ascii="Times New Roman" w:hAnsi="Times New Roman"/>
        </w:rPr>
        <w:t xml:space="preserve"> was used to generate a sound file for each </w:t>
      </w:r>
      <w:ins w:id="1" w:author="Linah Al-Alem" w:date="2014-10-15T22:53:00Z">
        <w:r w:rsidR="00F47648">
          <w:rPr>
            <w:rFonts w:ascii="Times New Roman" w:hAnsi="Times New Roman"/>
          </w:rPr>
          <w:t>frequency.</w:t>
        </w:r>
      </w:ins>
      <w:r>
        <w:rPr>
          <w:rFonts w:ascii="Times New Roman" w:hAnsi="Times New Roman"/>
        </w:rPr>
        <w:t xml:space="preserve"> </w:t>
      </w:r>
      <w:ins w:id="2" w:author="Linah Al-Alem" w:date="2014-10-15T22:54:00Z">
        <w:r w:rsidR="00F47648">
          <w:rPr>
            <w:rFonts w:ascii="Times New Roman" w:hAnsi="Times New Roman"/>
          </w:rPr>
          <w:t>Every frequency</w:t>
        </w:r>
      </w:ins>
      <w:r>
        <w:rPr>
          <w:rFonts w:ascii="Times New Roman" w:hAnsi="Times New Roman"/>
        </w:rPr>
        <w:t xml:space="preserve"> contain</w:t>
      </w:r>
      <w:ins w:id="3" w:author="Linah Al-Alem" w:date="2014-10-15T22:54:00Z">
        <w:r w:rsidR="00F47648">
          <w:rPr>
            <w:rFonts w:ascii="Times New Roman" w:hAnsi="Times New Roman"/>
          </w:rPr>
          <w:t xml:space="preserve">s </w:t>
        </w:r>
      </w:ins>
      <w:r>
        <w:rPr>
          <w:rFonts w:ascii="Times New Roman" w:hAnsi="Times New Roman"/>
        </w:rPr>
        <w:t>35 tones, attenuating at 1.5 dB/tone, at a sampling rate of 44100 Hz. The interval of silence between tones was set to 0.15 seconds and each tone lasted for 0.3 seconds.</w:t>
      </w:r>
    </w:p>
    <w:p w14:paraId="541B54A4" w14:textId="77777777" w:rsidR="001B1D66" w:rsidRDefault="001B1D66" w:rsidP="00B67707">
      <w:pPr>
        <w:rPr>
          <w:rFonts w:ascii="Times New Roman" w:hAnsi="Times New Roman"/>
        </w:rPr>
      </w:pPr>
    </w:p>
    <w:p w14:paraId="378AFDDB" w14:textId="77777777" w:rsidR="001B1D66" w:rsidRDefault="001B1D66" w:rsidP="00B67707">
      <w:pPr>
        <w:rPr>
          <w:rFonts w:ascii="Times New Roman" w:hAnsi="Times New Roman"/>
        </w:rPr>
      </w:pPr>
      <w:r>
        <w:rPr>
          <w:rFonts w:ascii="Times New Roman" w:hAnsi="Times New Roman"/>
        </w:rPr>
        <w:t>The code used for this part is shown below.</w:t>
      </w:r>
    </w:p>
    <w:p w14:paraId="6A399213" w14:textId="77777777" w:rsidR="001B1D66" w:rsidRDefault="001B1D66" w:rsidP="00B67707">
      <w:pPr>
        <w:rPr>
          <w:rFonts w:ascii="Times New Roman" w:hAnsi="Times New Roman"/>
        </w:rPr>
      </w:pPr>
    </w:p>
    <w:p w14:paraId="2553A616" w14:textId="77777777" w:rsidR="003D7C35" w:rsidRDefault="003D7C35" w:rsidP="00B67707">
      <w:pPr>
        <w:rPr>
          <w:rFonts w:ascii="Times New Roman" w:hAnsi="Times New Roman"/>
        </w:rPr>
      </w:pPr>
    </w:p>
    <w:p w14:paraId="15175D0E" w14:textId="77777777" w:rsidR="003D7C35" w:rsidRDefault="003D7C35" w:rsidP="00B67707">
      <w:pPr>
        <w:rPr>
          <w:rFonts w:ascii="Times New Roman" w:hAnsi="Times New Roman"/>
        </w:rPr>
      </w:pPr>
    </w:p>
    <w:p w14:paraId="3C59AB5E" w14:textId="77777777" w:rsidR="003D7C35" w:rsidRDefault="003D7C35" w:rsidP="00B67707">
      <w:pPr>
        <w:rPr>
          <w:rFonts w:ascii="Times New Roman" w:hAnsi="Times New Roman"/>
        </w:rPr>
      </w:pPr>
    </w:p>
    <w:p w14:paraId="3DA5C2BC" w14:textId="77777777" w:rsidR="001B1D66" w:rsidRDefault="001B1D66" w:rsidP="00B67707">
      <w:pPr>
        <w:rPr>
          <w:rFonts w:ascii="Times New Roman" w:hAnsi="Times New Roman"/>
          <w:u w:val="single"/>
        </w:rPr>
      </w:pPr>
      <w:r>
        <w:rPr>
          <w:rFonts w:ascii="Times New Roman" w:hAnsi="Times New Roman"/>
          <w:u w:val="single"/>
        </w:rPr>
        <w:lastRenderedPageBreak/>
        <w:t>Part 3: Recording results from subjects:</w:t>
      </w:r>
    </w:p>
    <w:p w14:paraId="1B2C8C5A" w14:textId="77777777" w:rsidR="001B1D66" w:rsidRDefault="001B1D66" w:rsidP="00B67707">
      <w:pPr>
        <w:rPr>
          <w:rFonts w:ascii="Times New Roman" w:hAnsi="Times New Roman"/>
          <w:u w:val="single"/>
        </w:rPr>
      </w:pPr>
    </w:p>
    <w:p w14:paraId="17111B4F" w14:textId="77777777" w:rsidR="001B1D66" w:rsidRDefault="001B1D66" w:rsidP="00B67707">
      <w:pPr>
        <w:rPr>
          <w:rFonts w:ascii="Times New Roman" w:hAnsi="Times New Roman"/>
        </w:rPr>
      </w:pPr>
      <w:r>
        <w:rPr>
          <w:rFonts w:ascii="Times New Roman" w:hAnsi="Times New Roman"/>
        </w:rPr>
        <w:t>The subject used Microsoft headphones in a quiet office to make sure no noise interferes with the result. The 10 wav files were present on the physical computer and were not streamed or compressed in any way.</w:t>
      </w:r>
    </w:p>
    <w:p w14:paraId="06516B89" w14:textId="77777777" w:rsidR="001B1D66" w:rsidRDefault="001B1D66" w:rsidP="00B67707">
      <w:pPr>
        <w:rPr>
          <w:rFonts w:ascii="Times New Roman" w:hAnsi="Times New Roman"/>
        </w:rPr>
      </w:pPr>
      <w:r>
        <w:rPr>
          <w:rFonts w:ascii="Times New Roman" w:hAnsi="Times New Roman"/>
        </w:rPr>
        <w:br/>
        <w:t xml:space="preserve">The subject first calibrated the volume by listening to a sound file created for the 3500Hz frequency five times and recording the value. The mean was then calculated and referred to as the reference value. </w:t>
      </w:r>
    </w:p>
    <w:p w14:paraId="7C972555" w14:textId="77777777" w:rsidR="001B1D66" w:rsidRDefault="001B1D66" w:rsidP="00B67707">
      <w:pPr>
        <w:rPr>
          <w:rFonts w:ascii="Times New Roman" w:hAnsi="Times New Roman"/>
        </w:rPr>
      </w:pPr>
    </w:p>
    <w:p w14:paraId="4D80216B" w14:textId="1B425DCD" w:rsidR="001B1D66" w:rsidRDefault="001B1D66" w:rsidP="00B67707">
      <w:pPr>
        <w:rPr>
          <w:rFonts w:ascii="Times New Roman" w:hAnsi="Times New Roman"/>
        </w:rPr>
      </w:pPr>
      <w:r>
        <w:rPr>
          <w:rFonts w:ascii="Times New Roman" w:hAnsi="Times New Roman"/>
        </w:rPr>
        <w:t xml:space="preserve">The subject then listened to each file 5 times, </w:t>
      </w:r>
      <w:ins w:id="4" w:author="Linah Al-Alem" w:date="2014-10-15T22:56:00Z">
        <w:r w:rsidR="00F47648">
          <w:rPr>
            <w:rFonts w:ascii="Times New Roman" w:hAnsi="Times New Roman"/>
          </w:rPr>
          <w:t>and recorded the number of</w:t>
        </w:r>
      </w:ins>
      <w:r>
        <w:rPr>
          <w:rFonts w:ascii="Times New Roman" w:hAnsi="Times New Roman"/>
        </w:rPr>
        <w:t xml:space="preserve"> tones heard in each file. The average of tones heard was calculated and converted to decibels using the formula:</w:t>
      </w:r>
    </w:p>
    <w:p w14:paraId="478EE34E" w14:textId="64F4126A" w:rsidR="001B1D66" w:rsidRPr="001B1D66" w:rsidRDefault="001B1D66" w:rsidP="00B67707">
      <w:pPr>
        <w:rPr>
          <w:rFonts w:ascii="Times New Roman" w:hAnsi="Times New Roman"/>
        </w:rPr>
      </w:pPr>
      <m:oMathPara>
        <m:oMath>
          <m:r>
            <w:rPr>
              <w:rFonts w:ascii="Cambria Math" w:hAnsi="Cambria Math"/>
            </w:rPr>
            <m:t>dB=</m:t>
          </m:r>
          <m:d>
            <m:dPr>
              <m:ctrlPr>
                <w:rPr>
                  <w:rFonts w:ascii="Cambria Math" w:hAnsi="Cambria Math"/>
                  <w:i/>
                </w:rPr>
              </m:ctrlPr>
            </m:dPr>
            <m:e>
              <m:r>
                <w:rPr>
                  <w:rFonts w:ascii="Cambria Math" w:hAnsi="Cambria Math"/>
                </w:rPr>
                <m:t>reference coun</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-tones hear</m:t>
              </m:r>
              <m:sSub>
                <m:sSubPr>
                  <m:ctrlPr>
                    <w:rPr>
                      <w:rFonts w:ascii="Cambria Math" w:hAnsi="Cambria Math"/>
                      <w:i/>
                    </w:rPr>
                  </m:ctrlPr>
                </m:sSubPr>
                <m:e>
                  <m:r>
                    <w:rPr>
                      <w:rFonts w:ascii="Cambria Math" w:hAnsi="Cambria Math"/>
                    </w:rPr>
                    <m:t>d</m:t>
                  </m:r>
                </m:e>
                <m:sub>
                  <m:r>
                    <w:rPr>
                      <w:rFonts w:ascii="Cambria Math" w:hAnsi="Cambria Math"/>
                    </w:rPr>
                    <m:t>avg</m:t>
                  </m:r>
                </m:sub>
              </m:sSub>
            </m:e>
          </m:d>
          <m:r>
            <w:rPr>
              <w:rFonts w:ascii="Cambria Math" w:hAnsi="Cambria Math"/>
            </w:rPr>
            <m:t>*</m:t>
          </m:r>
          <w:ins w:id="5" w:author="Aly Shehata" w:date="2014-10-15T23:09:00Z">
            <m:r>
              <w:rPr>
                <w:rFonts w:ascii="Cambria Math" w:hAnsi="Cambria Math"/>
              </w:rPr>
              <m:t>(step interval)</m:t>
            </m:r>
          </w:ins>
        </m:oMath>
      </m:oMathPara>
    </w:p>
    <w:p w14:paraId="4FB31495" w14:textId="77777777" w:rsidR="001B1D66" w:rsidRDefault="001B1D66" w:rsidP="00B67707">
      <w:pPr>
        <w:rPr>
          <w:rFonts w:ascii="Times New Roman" w:hAnsi="Times New Roman"/>
        </w:rPr>
      </w:pPr>
    </w:p>
    <w:p w14:paraId="24296B87" w14:textId="77777777" w:rsidR="001B1D66" w:rsidRDefault="001B1D66" w:rsidP="00B67707">
      <w:pPr>
        <w:rPr>
          <w:rFonts w:ascii="Times New Roman" w:hAnsi="Times New Roman"/>
          <w:u w:val="single"/>
        </w:rPr>
      </w:pPr>
      <w:r>
        <w:rPr>
          <w:rFonts w:ascii="Times New Roman" w:hAnsi="Times New Roman"/>
          <w:u w:val="single"/>
        </w:rPr>
        <w:t>Part 4: Calculations</w:t>
      </w:r>
    </w:p>
    <w:p w14:paraId="640ED3E3" w14:textId="77777777" w:rsidR="001B1D66" w:rsidRDefault="001B1D66" w:rsidP="00B67707">
      <w:pPr>
        <w:rPr>
          <w:rFonts w:ascii="Times New Roman" w:hAnsi="Times New Roman"/>
          <w:u w:val="single"/>
        </w:rPr>
      </w:pPr>
    </w:p>
    <w:p w14:paraId="27E38DFF" w14:textId="77777777" w:rsidR="002D3AB6" w:rsidRDefault="001B1D66" w:rsidP="00B67707">
      <w:pPr>
        <w:rPr>
          <w:rFonts w:ascii="Times New Roman" w:hAnsi="Times New Roman"/>
        </w:rPr>
      </w:pPr>
      <w:r>
        <w:rPr>
          <w:rFonts w:ascii="Times New Roman" w:hAnsi="Times New Roman"/>
        </w:rPr>
        <w:t xml:space="preserve">After collecting all the required data, linear interpolation was then used to predict the next value based on the previous two values. Comparing the actual recorded data with the predicted values will test the hypothesis. </w:t>
      </w:r>
    </w:p>
    <w:p w14:paraId="5FCB4401" w14:textId="77777777" w:rsidR="001B1D66" w:rsidRPr="002D3AB6" w:rsidRDefault="00F60210" w:rsidP="002D3AB6">
      <w:pPr>
        <w:jc w:val="center"/>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13FCC870" w14:textId="77777777" w:rsidR="002D3AB6" w:rsidRDefault="002D3AB6" w:rsidP="002D3AB6">
      <w:pPr>
        <w:jc w:val="center"/>
        <w:rPr>
          <w:rFonts w:ascii="Times New Roman" w:hAnsi="Times New Roman"/>
        </w:rPr>
      </w:pPr>
    </w:p>
    <w:p w14:paraId="63A21DA5" w14:textId="77777777" w:rsidR="002D3AB6" w:rsidRDefault="002D3AB6" w:rsidP="002D3AB6">
      <w:pPr>
        <w:rPr>
          <w:rFonts w:ascii="Times New Roman" w:hAnsi="Times New Roman"/>
          <w:b/>
        </w:rPr>
      </w:pPr>
      <w:r w:rsidRPr="002D3AB6">
        <w:rPr>
          <w:rFonts w:ascii="Times New Roman" w:hAnsi="Times New Roman"/>
          <w:b/>
        </w:rPr>
        <w:t>Results</w:t>
      </w:r>
    </w:p>
    <w:p w14:paraId="5D581C2E" w14:textId="77777777" w:rsidR="002D3AB6" w:rsidRDefault="002D3AB6" w:rsidP="002D3AB6">
      <w:pPr>
        <w:rPr>
          <w:rFonts w:ascii="Times New Roman" w:hAnsi="Times New Roman"/>
          <w:b/>
        </w:rPr>
      </w:pPr>
    </w:p>
    <w:p w14:paraId="183DF75E" w14:textId="77777777" w:rsidR="002D3AB6" w:rsidRDefault="002D3AB6" w:rsidP="002D3AB6">
      <w:pPr>
        <w:rPr>
          <w:rFonts w:ascii="Times New Roman" w:hAnsi="Times New Roman"/>
        </w:rPr>
      </w:pPr>
      <w:r>
        <w:rPr>
          <w:rFonts w:ascii="Times New Roman" w:hAnsi="Times New Roman"/>
        </w:rPr>
        <w:t>Below are the tables with the measurements taken during the experiment and needed calculations</w:t>
      </w:r>
    </w:p>
    <w:p w14:paraId="1C477EC8" w14:textId="77777777" w:rsidR="002D3AB6" w:rsidRDefault="002D3AB6" w:rsidP="002D3AB6">
      <w:pPr>
        <w:rPr>
          <w:rFonts w:ascii="Times New Roman" w:hAnsi="Times New Roman"/>
        </w:rPr>
      </w:pPr>
    </w:p>
    <w:p w14:paraId="4634D26B" w14:textId="79D8570D" w:rsidR="003D7C35" w:rsidRDefault="003D7C35" w:rsidP="003D7C35">
      <w:pPr>
        <w:pStyle w:val="Caption"/>
        <w:keepNext/>
      </w:pPr>
      <w:r>
        <w:t xml:space="preserve">Table </w:t>
      </w:r>
      <w:fldSimple w:instr=" SEQ Table \* ARABIC ">
        <w:r w:rsidR="00C750DA">
          <w:rPr>
            <w:noProof/>
          </w:rPr>
          <w:t>2</w:t>
        </w:r>
      </w:fldSimple>
      <w:r>
        <w:t>: Tone counts at each frequency</w:t>
      </w:r>
    </w:p>
    <w:tbl>
      <w:tblPr>
        <w:tblStyle w:val="TableGrid"/>
        <w:tblW w:w="0" w:type="auto"/>
        <w:jc w:val="center"/>
        <w:tblLook w:val="04A0" w:firstRow="1" w:lastRow="0" w:firstColumn="1" w:lastColumn="0" w:noHBand="0" w:noVBand="1"/>
      </w:tblPr>
      <w:tblGrid>
        <w:gridCol w:w="1998"/>
        <w:gridCol w:w="1143"/>
        <w:gridCol w:w="1143"/>
        <w:gridCol w:w="1143"/>
        <w:gridCol w:w="1143"/>
        <w:gridCol w:w="1143"/>
        <w:gridCol w:w="1143"/>
      </w:tblGrid>
      <w:tr w:rsidR="002D3AB6" w:rsidRPr="002D3AB6" w14:paraId="66A46BCC" w14:textId="77777777" w:rsidTr="003D7C35">
        <w:trPr>
          <w:trHeight w:val="300"/>
          <w:jc w:val="center"/>
        </w:trPr>
        <w:tc>
          <w:tcPr>
            <w:tcW w:w="1998" w:type="dxa"/>
            <w:noWrap/>
            <w:hideMark/>
          </w:tcPr>
          <w:p w14:paraId="7DD789E1" w14:textId="77777777" w:rsidR="002D3AB6" w:rsidRPr="002D3AB6" w:rsidRDefault="002D3AB6" w:rsidP="00060503">
            <w:pPr>
              <w:jc w:val="center"/>
              <w:rPr>
                <w:rFonts w:ascii="Times New Roman" w:hAnsi="Times New Roman"/>
              </w:rPr>
            </w:pPr>
            <w:r w:rsidRPr="002D3AB6">
              <w:rPr>
                <w:rFonts w:ascii="Times New Roman" w:hAnsi="Times New Roman"/>
              </w:rPr>
              <w:t>Frequency</w:t>
            </w:r>
            <w:r>
              <w:rPr>
                <w:rFonts w:ascii="Times New Roman" w:hAnsi="Times New Roman"/>
              </w:rPr>
              <w:t xml:space="preserve"> (Hz)</w:t>
            </w:r>
          </w:p>
        </w:tc>
        <w:tc>
          <w:tcPr>
            <w:tcW w:w="1143" w:type="dxa"/>
            <w:noWrap/>
            <w:hideMark/>
          </w:tcPr>
          <w:p w14:paraId="50D18B07" w14:textId="77777777" w:rsidR="002D3AB6" w:rsidRPr="002D3AB6" w:rsidRDefault="002D3AB6" w:rsidP="00060503">
            <w:pPr>
              <w:jc w:val="center"/>
              <w:rPr>
                <w:rFonts w:ascii="Times New Roman" w:hAnsi="Times New Roman"/>
              </w:rPr>
            </w:pPr>
            <w:r w:rsidRPr="002D3AB6">
              <w:rPr>
                <w:rFonts w:ascii="Times New Roman" w:hAnsi="Times New Roman"/>
              </w:rPr>
              <w:t>Trial 1</w:t>
            </w:r>
          </w:p>
        </w:tc>
        <w:tc>
          <w:tcPr>
            <w:tcW w:w="1143" w:type="dxa"/>
            <w:noWrap/>
            <w:hideMark/>
          </w:tcPr>
          <w:p w14:paraId="11CF62FD" w14:textId="77777777" w:rsidR="002D3AB6" w:rsidRPr="002D3AB6" w:rsidRDefault="002D3AB6" w:rsidP="00060503">
            <w:pPr>
              <w:jc w:val="center"/>
              <w:rPr>
                <w:rFonts w:ascii="Times New Roman" w:hAnsi="Times New Roman"/>
              </w:rPr>
            </w:pPr>
            <w:r w:rsidRPr="002D3AB6">
              <w:rPr>
                <w:rFonts w:ascii="Times New Roman" w:hAnsi="Times New Roman"/>
              </w:rPr>
              <w:t>Trial 2</w:t>
            </w:r>
          </w:p>
        </w:tc>
        <w:tc>
          <w:tcPr>
            <w:tcW w:w="1143" w:type="dxa"/>
            <w:noWrap/>
            <w:hideMark/>
          </w:tcPr>
          <w:p w14:paraId="5C153669" w14:textId="77777777" w:rsidR="002D3AB6" w:rsidRPr="002D3AB6" w:rsidRDefault="002D3AB6" w:rsidP="00060503">
            <w:pPr>
              <w:jc w:val="center"/>
              <w:rPr>
                <w:rFonts w:ascii="Times New Roman" w:hAnsi="Times New Roman"/>
              </w:rPr>
            </w:pPr>
            <w:r w:rsidRPr="002D3AB6">
              <w:rPr>
                <w:rFonts w:ascii="Times New Roman" w:hAnsi="Times New Roman"/>
              </w:rPr>
              <w:t>Trial 3</w:t>
            </w:r>
          </w:p>
        </w:tc>
        <w:tc>
          <w:tcPr>
            <w:tcW w:w="1143" w:type="dxa"/>
            <w:noWrap/>
            <w:hideMark/>
          </w:tcPr>
          <w:p w14:paraId="34D54452" w14:textId="77777777" w:rsidR="002D3AB6" w:rsidRPr="002D3AB6" w:rsidRDefault="002D3AB6" w:rsidP="00060503">
            <w:pPr>
              <w:jc w:val="center"/>
              <w:rPr>
                <w:rFonts w:ascii="Times New Roman" w:hAnsi="Times New Roman"/>
              </w:rPr>
            </w:pPr>
            <w:r w:rsidRPr="002D3AB6">
              <w:rPr>
                <w:rFonts w:ascii="Times New Roman" w:hAnsi="Times New Roman"/>
              </w:rPr>
              <w:t>Trial 4</w:t>
            </w:r>
          </w:p>
        </w:tc>
        <w:tc>
          <w:tcPr>
            <w:tcW w:w="1143" w:type="dxa"/>
            <w:noWrap/>
            <w:hideMark/>
          </w:tcPr>
          <w:p w14:paraId="74AAC006" w14:textId="77777777" w:rsidR="002D3AB6" w:rsidRPr="002D3AB6" w:rsidRDefault="002D3AB6" w:rsidP="00060503">
            <w:pPr>
              <w:jc w:val="center"/>
              <w:rPr>
                <w:rFonts w:ascii="Times New Roman" w:hAnsi="Times New Roman"/>
              </w:rPr>
            </w:pPr>
            <w:r w:rsidRPr="002D3AB6">
              <w:rPr>
                <w:rFonts w:ascii="Times New Roman" w:hAnsi="Times New Roman"/>
              </w:rPr>
              <w:t>Trial 5</w:t>
            </w:r>
          </w:p>
        </w:tc>
        <w:tc>
          <w:tcPr>
            <w:tcW w:w="1143" w:type="dxa"/>
            <w:noWrap/>
            <w:hideMark/>
          </w:tcPr>
          <w:p w14:paraId="559595E6" w14:textId="77777777" w:rsidR="002D3AB6" w:rsidRPr="002D3AB6" w:rsidRDefault="002D3AB6" w:rsidP="00060503">
            <w:pPr>
              <w:jc w:val="center"/>
              <w:rPr>
                <w:rFonts w:ascii="Times New Roman" w:hAnsi="Times New Roman"/>
              </w:rPr>
            </w:pPr>
            <w:r w:rsidRPr="002D3AB6">
              <w:rPr>
                <w:rFonts w:ascii="Times New Roman" w:hAnsi="Times New Roman"/>
              </w:rPr>
              <w:t>Mean</w:t>
            </w:r>
          </w:p>
        </w:tc>
      </w:tr>
      <w:tr w:rsidR="002D3AB6" w:rsidRPr="002D3AB6" w14:paraId="5C29EFBC" w14:textId="77777777" w:rsidTr="003D7C35">
        <w:trPr>
          <w:trHeight w:val="300"/>
          <w:jc w:val="center"/>
        </w:trPr>
        <w:tc>
          <w:tcPr>
            <w:tcW w:w="1998" w:type="dxa"/>
            <w:noWrap/>
            <w:hideMark/>
          </w:tcPr>
          <w:p w14:paraId="4CC869BE" w14:textId="77777777" w:rsidR="002D3AB6" w:rsidRPr="002D3AB6" w:rsidRDefault="002D3AB6" w:rsidP="00060503">
            <w:pPr>
              <w:jc w:val="center"/>
              <w:rPr>
                <w:rFonts w:ascii="Times New Roman" w:hAnsi="Times New Roman"/>
              </w:rPr>
            </w:pPr>
            <w:r w:rsidRPr="002D3AB6">
              <w:rPr>
                <w:rFonts w:ascii="Times New Roman" w:hAnsi="Times New Roman"/>
              </w:rPr>
              <w:t>1000</w:t>
            </w:r>
          </w:p>
        </w:tc>
        <w:tc>
          <w:tcPr>
            <w:tcW w:w="1143" w:type="dxa"/>
            <w:noWrap/>
            <w:hideMark/>
          </w:tcPr>
          <w:p w14:paraId="3F8D88CC"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33C5CDBB"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46724DAF"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2A1B08BE" w14:textId="77777777" w:rsidR="002D3AB6" w:rsidRPr="002D3AB6" w:rsidRDefault="002D3AB6" w:rsidP="00060503">
            <w:pPr>
              <w:jc w:val="center"/>
              <w:rPr>
                <w:rFonts w:ascii="Times New Roman" w:hAnsi="Times New Roman"/>
              </w:rPr>
            </w:pPr>
            <w:r w:rsidRPr="002D3AB6">
              <w:rPr>
                <w:rFonts w:ascii="Times New Roman" w:hAnsi="Times New Roman"/>
              </w:rPr>
              <w:t>12</w:t>
            </w:r>
          </w:p>
        </w:tc>
        <w:tc>
          <w:tcPr>
            <w:tcW w:w="1143" w:type="dxa"/>
            <w:noWrap/>
            <w:hideMark/>
          </w:tcPr>
          <w:p w14:paraId="6A2B3684" w14:textId="77777777" w:rsidR="002D3AB6" w:rsidRPr="002D3AB6" w:rsidRDefault="002D3AB6" w:rsidP="00060503">
            <w:pPr>
              <w:jc w:val="center"/>
              <w:rPr>
                <w:rFonts w:ascii="Times New Roman" w:hAnsi="Times New Roman"/>
              </w:rPr>
            </w:pPr>
            <w:r w:rsidRPr="002D3AB6">
              <w:rPr>
                <w:rFonts w:ascii="Times New Roman" w:hAnsi="Times New Roman"/>
              </w:rPr>
              <w:t>12</w:t>
            </w:r>
          </w:p>
        </w:tc>
        <w:tc>
          <w:tcPr>
            <w:tcW w:w="1143" w:type="dxa"/>
            <w:noWrap/>
            <w:hideMark/>
          </w:tcPr>
          <w:p w14:paraId="16D74976" w14:textId="77777777" w:rsidR="002D3AB6" w:rsidRPr="002D3AB6" w:rsidRDefault="002D3AB6" w:rsidP="00060503">
            <w:pPr>
              <w:jc w:val="center"/>
              <w:rPr>
                <w:rFonts w:ascii="Times New Roman" w:hAnsi="Times New Roman"/>
              </w:rPr>
            </w:pPr>
            <w:r w:rsidRPr="002D3AB6">
              <w:rPr>
                <w:rFonts w:ascii="Times New Roman" w:hAnsi="Times New Roman"/>
              </w:rPr>
              <w:t>12.8</w:t>
            </w:r>
          </w:p>
        </w:tc>
      </w:tr>
      <w:tr w:rsidR="002D3AB6" w:rsidRPr="002D3AB6" w14:paraId="5A60DFE8" w14:textId="77777777" w:rsidTr="003D7C35">
        <w:trPr>
          <w:trHeight w:val="300"/>
          <w:jc w:val="center"/>
        </w:trPr>
        <w:tc>
          <w:tcPr>
            <w:tcW w:w="1998" w:type="dxa"/>
            <w:noWrap/>
            <w:hideMark/>
          </w:tcPr>
          <w:p w14:paraId="4FDEDE28" w14:textId="77777777" w:rsidR="002D3AB6" w:rsidRPr="002D3AB6" w:rsidRDefault="002D3AB6" w:rsidP="00060503">
            <w:pPr>
              <w:jc w:val="center"/>
              <w:rPr>
                <w:rFonts w:ascii="Times New Roman" w:hAnsi="Times New Roman"/>
              </w:rPr>
            </w:pPr>
            <w:r w:rsidRPr="002D3AB6">
              <w:rPr>
                <w:rFonts w:ascii="Times New Roman" w:hAnsi="Times New Roman"/>
              </w:rPr>
              <w:t>1291.55</w:t>
            </w:r>
          </w:p>
        </w:tc>
        <w:tc>
          <w:tcPr>
            <w:tcW w:w="1143" w:type="dxa"/>
            <w:noWrap/>
            <w:hideMark/>
          </w:tcPr>
          <w:p w14:paraId="33FD7CB9"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1EA69708"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77FCCEDE" w14:textId="77777777" w:rsidR="002D3AB6" w:rsidRPr="002D3AB6" w:rsidRDefault="002D3AB6" w:rsidP="00060503">
            <w:pPr>
              <w:jc w:val="center"/>
              <w:rPr>
                <w:rFonts w:ascii="Times New Roman" w:hAnsi="Times New Roman"/>
              </w:rPr>
            </w:pPr>
            <w:r w:rsidRPr="002D3AB6">
              <w:rPr>
                <w:rFonts w:ascii="Times New Roman" w:hAnsi="Times New Roman"/>
              </w:rPr>
              <w:t>12</w:t>
            </w:r>
          </w:p>
        </w:tc>
        <w:tc>
          <w:tcPr>
            <w:tcW w:w="1143" w:type="dxa"/>
            <w:noWrap/>
            <w:hideMark/>
          </w:tcPr>
          <w:p w14:paraId="389906FF"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61AE3149"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72A5B6C0" w14:textId="77777777" w:rsidR="002D3AB6" w:rsidRPr="002D3AB6" w:rsidRDefault="002D3AB6" w:rsidP="00060503">
            <w:pPr>
              <w:jc w:val="center"/>
              <w:rPr>
                <w:rFonts w:ascii="Times New Roman" w:hAnsi="Times New Roman"/>
              </w:rPr>
            </w:pPr>
            <w:r w:rsidRPr="002D3AB6">
              <w:rPr>
                <w:rFonts w:ascii="Times New Roman" w:hAnsi="Times New Roman"/>
              </w:rPr>
              <w:t>12.8</w:t>
            </w:r>
          </w:p>
        </w:tc>
      </w:tr>
      <w:tr w:rsidR="002D3AB6" w:rsidRPr="002D3AB6" w14:paraId="789B34B7" w14:textId="77777777" w:rsidTr="003D7C35">
        <w:trPr>
          <w:trHeight w:val="300"/>
          <w:jc w:val="center"/>
        </w:trPr>
        <w:tc>
          <w:tcPr>
            <w:tcW w:w="1998" w:type="dxa"/>
            <w:noWrap/>
            <w:hideMark/>
          </w:tcPr>
          <w:p w14:paraId="517AA05F" w14:textId="77777777" w:rsidR="002D3AB6" w:rsidRPr="002D3AB6" w:rsidRDefault="002D3AB6" w:rsidP="00060503">
            <w:pPr>
              <w:jc w:val="center"/>
              <w:rPr>
                <w:rFonts w:ascii="Times New Roman" w:hAnsi="Times New Roman"/>
              </w:rPr>
            </w:pPr>
            <w:r w:rsidRPr="002D3AB6">
              <w:rPr>
                <w:rFonts w:ascii="Times New Roman" w:hAnsi="Times New Roman"/>
              </w:rPr>
              <w:t>1668</w:t>
            </w:r>
          </w:p>
        </w:tc>
        <w:tc>
          <w:tcPr>
            <w:tcW w:w="1143" w:type="dxa"/>
            <w:noWrap/>
            <w:hideMark/>
          </w:tcPr>
          <w:p w14:paraId="6867353A"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5A71CE4E"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5B04772D"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555CE851"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684945A3"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5E0172BA" w14:textId="77777777" w:rsidR="002D3AB6" w:rsidRPr="002D3AB6" w:rsidRDefault="002D3AB6" w:rsidP="00060503">
            <w:pPr>
              <w:jc w:val="center"/>
              <w:rPr>
                <w:rFonts w:ascii="Times New Roman" w:hAnsi="Times New Roman"/>
              </w:rPr>
            </w:pPr>
            <w:r w:rsidRPr="002D3AB6">
              <w:rPr>
                <w:rFonts w:ascii="Times New Roman" w:hAnsi="Times New Roman"/>
              </w:rPr>
              <w:t>13.8</w:t>
            </w:r>
          </w:p>
        </w:tc>
      </w:tr>
      <w:tr w:rsidR="002D3AB6" w:rsidRPr="002D3AB6" w14:paraId="7351BF8F" w14:textId="77777777" w:rsidTr="003D7C35">
        <w:trPr>
          <w:trHeight w:val="300"/>
          <w:jc w:val="center"/>
        </w:trPr>
        <w:tc>
          <w:tcPr>
            <w:tcW w:w="1998" w:type="dxa"/>
            <w:noWrap/>
            <w:hideMark/>
          </w:tcPr>
          <w:p w14:paraId="754246F0" w14:textId="77777777" w:rsidR="002D3AB6" w:rsidRPr="002D3AB6" w:rsidRDefault="002D3AB6" w:rsidP="00060503">
            <w:pPr>
              <w:jc w:val="center"/>
              <w:rPr>
                <w:rFonts w:ascii="Times New Roman" w:hAnsi="Times New Roman"/>
              </w:rPr>
            </w:pPr>
            <w:r w:rsidRPr="002D3AB6">
              <w:rPr>
                <w:rFonts w:ascii="Times New Roman" w:hAnsi="Times New Roman"/>
              </w:rPr>
              <w:t>2154.43</w:t>
            </w:r>
          </w:p>
        </w:tc>
        <w:tc>
          <w:tcPr>
            <w:tcW w:w="1143" w:type="dxa"/>
            <w:noWrap/>
            <w:hideMark/>
          </w:tcPr>
          <w:p w14:paraId="0AA86C23" w14:textId="77777777" w:rsidR="002D3AB6" w:rsidRPr="002D3AB6" w:rsidRDefault="002D3AB6" w:rsidP="00060503">
            <w:pPr>
              <w:jc w:val="center"/>
              <w:rPr>
                <w:rFonts w:ascii="Times New Roman" w:hAnsi="Times New Roman"/>
              </w:rPr>
            </w:pPr>
            <w:r w:rsidRPr="002D3AB6">
              <w:rPr>
                <w:rFonts w:ascii="Times New Roman" w:hAnsi="Times New Roman"/>
              </w:rPr>
              <w:t>17</w:t>
            </w:r>
          </w:p>
        </w:tc>
        <w:tc>
          <w:tcPr>
            <w:tcW w:w="1143" w:type="dxa"/>
            <w:noWrap/>
            <w:hideMark/>
          </w:tcPr>
          <w:p w14:paraId="7A49336F"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6547166B"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7333F2B1"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2AF258C1"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2E439FAF" w14:textId="77777777" w:rsidR="002D3AB6" w:rsidRPr="002D3AB6" w:rsidRDefault="002D3AB6" w:rsidP="00060503">
            <w:pPr>
              <w:jc w:val="center"/>
              <w:rPr>
                <w:rFonts w:ascii="Times New Roman" w:hAnsi="Times New Roman"/>
              </w:rPr>
            </w:pPr>
            <w:r w:rsidRPr="002D3AB6">
              <w:rPr>
                <w:rFonts w:ascii="Times New Roman" w:hAnsi="Times New Roman"/>
              </w:rPr>
              <w:t>17.8</w:t>
            </w:r>
          </w:p>
        </w:tc>
      </w:tr>
      <w:tr w:rsidR="002D3AB6" w:rsidRPr="002D3AB6" w14:paraId="56AD04E7" w14:textId="77777777" w:rsidTr="003D7C35">
        <w:trPr>
          <w:trHeight w:val="300"/>
          <w:jc w:val="center"/>
        </w:trPr>
        <w:tc>
          <w:tcPr>
            <w:tcW w:w="1998" w:type="dxa"/>
            <w:noWrap/>
            <w:hideMark/>
          </w:tcPr>
          <w:p w14:paraId="222EB9A0" w14:textId="77777777" w:rsidR="002D3AB6" w:rsidRPr="002D3AB6" w:rsidRDefault="002D3AB6" w:rsidP="00060503">
            <w:pPr>
              <w:jc w:val="center"/>
              <w:rPr>
                <w:rFonts w:ascii="Times New Roman" w:hAnsi="Times New Roman"/>
              </w:rPr>
            </w:pPr>
            <w:r w:rsidRPr="002D3AB6">
              <w:rPr>
                <w:rFonts w:ascii="Times New Roman" w:hAnsi="Times New Roman"/>
              </w:rPr>
              <w:t>2782.5594</w:t>
            </w:r>
          </w:p>
        </w:tc>
        <w:tc>
          <w:tcPr>
            <w:tcW w:w="1143" w:type="dxa"/>
            <w:noWrap/>
            <w:hideMark/>
          </w:tcPr>
          <w:p w14:paraId="7593FF85"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49BE8DB2"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2E4ED396" w14:textId="77777777" w:rsidR="002D3AB6" w:rsidRPr="002D3AB6" w:rsidRDefault="002D3AB6" w:rsidP="00060503">
            <w:pPr>
              <w:jc w:val="center"/>
              <w:rPr>
                <w:rFonts w:ascii="Times New Roman" w:hAnsi="Times New Roman"/>
              </w:rPr>
            </w:pPr>
            <w:r w:rsidRPr="002D3AB6">
              <w:rPr>
                <w:rFonts w:ascii="Times New Roman" w:hAnsi="Times New Roman"/>
              </w:rPr>
              <w:t>22</w:t>
            </w:r>
          </w:p>
        </w:tc>
        <w:tc>
          <w:tcPr>
            <w:tcW w:w="1143" w:type="dxa"/>
            <w:noWrap/>
            <w:hideMark/>
          </w:tcPr>
          <w:p w14:paraId="2117E6E1"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2D0100DC"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1A8AB777" w14:textId="77777777" w:rsidR="002D3AB6" w:rsidRPr="002D3AB6" w:rsidRDefault="002D3AB6" w:rsidP="00060503">
            <w:pPr>
              <w:jc w:val="center"/>
              <w:rPr>
                <w:rFonts w:ascii="Times New Roman" w:hAnsi="Times New Roman"/>
              </w:rPr>
            </w:pPr>
            <w:r w:rsidRPr="002D3AB6">
              <w:rPr>
                <w:rFonts w:ascii="Times New Roman" w:hAnsi="Times New Roman"/>
              </w:rPr>
              <w:t>22.8</w:t>
            </w:r>
          </w:p>
        </w:tc>
      </w:tr>
      <w:tr w:rsidR="002D3AB6" w:rsidRPr="002D3AB6" w14:paraId="2A027E3A" w14:textId="77777777" w:rsidTr="003D7C35">
        <w:trPr>
          <w:trHeight w:val="300"/>
          <w:jc w:val="center"/>
        </w:trPr>
        <w:tc>
          <w:tcPr>
            <w:tcW w:w="1998" w:type="dxa"/>
            <w:noWrap/>
            <w:hideMark/>
          </w:tcPr>
          <w:p w14:paraId="46A2065B" w14:textId="77777777" w:rsidR="002D3AB6" w:rsidRPr="002D3AB6" w:rsidRDefault="002D3AB6" w:rsidP="00060503">
            <w:pPr>
              <w:jc w:val="center"/>
              <w:rPr>
                <w:rFonts w:ascii="Times New Roman" w:hAnsi="Times New Roman"/>
              </w:rPr>
            </w:pPr>
            <w:r w:rsidRPr="002D3AB6">
              <w:rPr>
                <w:rFonts w:ascii="Times New Roman" w:hAnsi="Times New Roman"/>
              </w:rPr>
              <w:t>3583.81</w:t>
            </w:r>
          </w:p>
        </w:tc>
        <w:tc>
          <w:tcPr>
            <w:tcW w:w="1143" w:type="dxa"/>
            <w:noWrap/>
            <w:hideMark/>
          </w:tcPr>
          <w:p w14:paraId="50DAB53D"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7167B960"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333F9E5F"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2AAB7E27"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10135744" w14:textId="77777777" w:rsidR="002D3AB6" w:rsidRPr="002D3AB6" w:rsidRDefault="002D3AB6" w:rsidP="00060503">
            <w:pPr>
              <w:jc w:val="center"/>
              <w:rPr>
                <w:rFonts w:ascii="Times New Roman" w:hAnsi="Times New Roman"/>
              </w:rPr>
            </w:pPr>
            <w:r w:rsidRPr="002D3AB6">
              <w:rPr>
                <w:rFonts w:ascii="Times New Roman" w:hAnsi="Times New Roman"/>
              </w:rPr>
              <w:t>25</w:t>
            </w:r>
          </w:p>
        </w:tc>
        <w:tc>
          <w:tcPr>
            <w:tcW w:w="1143" w:type="dxa"/>
            <w:noWrap/>
            <w:hideMark/>
          </w:tcPr>
          <w:p w14:paraId="51078EEA" w14:textId="77777777" w:rsidR="002D3AB6" w:rsidRPr="002D3AB6" w:rsidRDefault="002D3AB6" w:rsidP="00060503">
            <w:pPr>
              <w:jc w:val="center"/>
              <w:rPr>
                <w:rFonts w:ascii="Times New Roman" w:hAnsi="Times New Roman"/>
              </w:rPr>
            </w:pPr>
            <w:r w:rsidRPr="002D3AB6">
              <w:rPr>
                <w:rFonts w:ascii="Times New Roman" w:hAnsi="Times New Roman"/>
              </w:rPr>
              <w:t>24</w:t>
            </w:r>
          </w:p>
        </w:tc>
      </w:tr>
      <w:tr w:rsidR="002D3AB6" w:rsidRPr="002D3AB6" w14:paraId="3AB35158" w14:textId="77777777" w:rsidTr="003D7C35">
        <w:trPr>
          <w:trHeight w:val="300"/>
          <w:jc w:val="center"/>
        </w:trPr>
        <w:tc>
          <w:tcPr>
            <w:tcW w:w="1998" w:type="dxa"/>
            <w:noWrap/>
            <w:hideMark/>
          </w:tcPr>
          <w:p w14:paraId="3CB13B08" w14:textId="77777777" w:rsidR="002D3AB6" w:rsidRPr="002D3AB6" w:rsidRDefault="002D3AB6" w:rsidP="00060503">
            <w:pPr>
              <w:jc w:val="center"/>
              <w:rPr>
                <w:rFonts w:ascii="Times New Roman" w:hAnsi="Times New Roman"/>
              </w:rPr>
            </w:pPr>
            <w:r w:rsidRPr="002D3AB6">
              <w:rPr>
                <w:rFonts w:ascii="Times New Roman" w:hAnsi="Times New Roman"/>
              </w:rPr>
              <w:t>4641.588</w:t>
            </w:r>
          </w:p>
        </w:tc>
        <w:tc>
          <w:tcPr>
            <w:tcW w:w="1143" w:type="dxa"/>
            <w:noWrap/>
            <w:hideMark/>
          </w:tcPr>
          <w:p w14:paraId="76327214"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084F50BF"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65D95D04" w14:textId="77777777" w:rsidR="002D3AB6" w:rsidRPr="002D3AB6" w:rsidRDefault="002D3AB6" w:rsidP="00060503">
            <w:pPr>
              <w:jc w:val="center"/>
              <w:rPr>
                <w:rFonts w:ascii="Times New Roman" w:hAnsi="Times New Roman"/>
              </w:rPr>
            </w:pPr>
            <w:r w:rsidRPr="002D3AB6">
              <w:rPr>
                <w:rFonts w:ascii="Times New Roman" w:hAnsi="Times New Roman"/>
              </w:rPr>
              <w:t>25</w:t>
            </w:r>
          </w:p>
        </w:tc>
        <w:tc>
          <w:tcPr>
            <w:tcW w:w="1143" w:type="dxa"/>
            <w:noWrap/>
            <w:hideMark/>
          </w:tcPr>
          <w:p w14:paraId="5ED2540B" w14:textId="77777777" w:rsidR="002D3AB6" w:rsidRPr="002D3AB6" w:rsidRDefault="002D3AB6" w:rsidP="00060503">
            <w:pPr>
              <w:jc w:val="center"/>
              <w:rPr>
                <w:rFonts w:ascii="Times New Roman" w:hAnsi="Times New Roman"/>
              </w:rPr>
            </w:pPr>
            <w:r w:rsidRPr="002D3AB6">
              <w:rPr>
                <w:rFonts w:ascii="Times New Roman" w:hAnsi="Times New Roman"/>
              </w:rPr>
              <w:t>24</w:t>
            </w:r>
          </w:p>
        </w:tc>
        <w:tc>
          <w:tcPr>
            <w:tcW w:w="1143" w:type="dxa"/>
            <w:noWrap/>
            <w:hideMark/>
          </w:tcPr>
          <w:p w14:paraId="45EF11EC" w14:textId="77777777" w:rsidR="002D3AB6" w:rsidRPr="002D3AB6" w:rsidRDefault="002D3AB6" w:rsidP="00060503">
            <w:pPr>
              <w:jc w:val="center"/>
              <w:rPr>
                <w:rFonts w:ascii="Times New Roman" w:hAnsi="Times New Roman"/>
              </w:rPr>
            </w:pPr>
            <w:r w:rsidRPr="002D3AB6">
              <w:rPr>
                <w:rFonts w:ascii="Times New Roman" w:hAnsi="Times New Roman"/>
              </w:rPr>
              <w:t>25</w:t>
            </w:r>
          </w:p>
        </w:tc>
        <w:tc>
          <w:tcPr>
            <w:tcW w:w="1143" w:type="dxa"/>
            <w:noWrap/>
            <w:hideMark/>
          </w:tcPr>
          <w:p w14:paraId="7F8F6219" w14:textId="77777777" w:rsidR="002D3AB6" w:rsidRPr="002D3AB6" w:rsidRDefault="002D3AB6" w:rsidP="00060503">
            <w:pPr>
              <w:jc w:val="center"/>
              <w:rPr>
                <w:rFonts w:ascii="Times New Roman" w:hAnsi="Times New Roman"/>
              </w:rPr>
            </w:pPr>
            <w:r w:rsidRPr="002D3AB6">
              <w:rPr>
                <w:rFonts w:ascii="Times New Roman" w:hAnsi="Times New Roman"/>
              </w:rPr>
              <w:t>24.4</w:t>
            </w:r>
          </w:p>
        </w:tc>
      </w:tr>
      <w:tr w:rsidR="002D3AB6" w:rsidRPr="002D3AB6" w14:paraId="422509B0" w14:textId="77777777" w:rsidTr="003D7C35">
        <w:trPr>
          <w:trHeight w:val="300"/>
          <w:jc w:val="center"/>
        </w:trPr>
        <w:tc>
          <w:tcPr>
            <w:tcW w:w="1998" w:type="dxa"/>
            <w:noWrap/>
            <w:hideMark/>
          </w:tcPr>
          <w:p w14:paraId="0C4464FA" w14:textId="77777777" w:rsidR="002D3AB6" w:rsidRPr="002D3AB6" w:rsidRDefault="002D3AB6" w:rsidP="00060503">
            <w:pPr>
              <w:jc w:val="center"/>
              <w:rPr>
                <w:rFonts w:ascii="Times New Roman" w:hAnsi="Times New Roman"/>
              </w:rPr>
            </w:pPr>
            <w:r w:rsidRPr="002D3AB6">
              <w:rPr>
                <w:rFonts w:ascii="Times New Roman" w:hAnsi="Times New Roman"/>
              </w:rPr>
              <w:t>5994.8425</w:t>
            </w:r>
          </w:p>
        </w:tc>
        <w:tc>
          <w:tcPr>
            <w:tcW w:w="1143" w:type="dxa"/>
            <w:noWrap/>
            <w:hideMark/>
          </w:tcPr>
          <w:p w14:paraId="36E293A7" w14:textId="77777777" w:rsidR="002D3AB6" w:rsidRPr="002D3AB6" w:rsidRDefault="002D3AB6" w:rsidP="00060503">
            <w:pPr>
              <w:jc w:val="center"/>
              <w:rPr>
                <w:rFonts w:ascii="Times New Roman" w:hAnsi="Times New Roman"/>
              </w:rPr>
            </w:pPr>
            <w:r w:rsidRPr="002D3AB6">
              <w:rPr>
                <w:rFonts w:ascii="Times New Roman" w:hAnsi="Times New Roman"/>
              </w:rPr>
              <w:t>22</w:t>
            </w:r>
          </w:p>
        </w:tc>
        <w:tc>
          <w:tcPr>
            <w:tcW w:w="1143" w:type="dxa"/>
            <w:noWrap/>
            <w:hideMark/>
          </w:tcPr>
          <w:p w14:paraId="2D47366D" w14:textId="77777777" w:rsidR="002D3AB6" w:rsidRPr="002D3AB6" w:rsidRDefault="002D3AB6" w:rsidP="00060503">
            <w:pPr>
              <w:jc w:val="center"/>
              <w:rPr>
                <w:rFonts w:ascii="Times New Roman" w:hAnsi="Times New Roman"/>
              </w:rPr>
            </w:pPr>
            <w:r w:rsidRPr="002D3AB6">
              <w:rPr>
                <w:rFonts w:ascii="Times New Roman" w:hAnsi="Times New Roman"/>
              </w:rPr>
              <w:t>22</w:t>
            </w:r>
          </w:p>
        </w:tc>
        <w:tc>
          <w:tcPr>
            <w:tcW w:w="1143" w:type="dxa"/>
            <w:noWrap/>
            <w:hideMark/>
          </w:tcPr>
          <w:p w14:paraId="1FFFB563" w14:textId="77777777" w:rsidR="002D3AB6" w:rsidRPr="002D3AB6" w:rsidRDefault="002D3AB6" w:rsidP="00060503">
            <w:pPr>
              <w:jc w:val="center"/>
              <w:rPr>
                <w:rFonts w:ascii="Times New Roman" w:hAnsi="Times New Roman"/>
              </w:rPr>
            </w:pPr>
            <w:r w:rsidRPr="002D3AB6">
              <w:rPr>
                <w:rFonts w:ascii="Times New Roman" w:hAnsi="Times New Roman"/>
              </w:rPr>
              <w:t>22</w:t>
            </w:r>
          </w:p>
        </w:tc>
        <w:tc>
          <w:tcPr>
            <w:tcW w:w="1143" w:type="dxa"/>
            <w:noWrap/>
            <w:hideMark/>
          </w:tcPr>
          <w:p w14:paraId="2FDE5CE0" w14:textId="77777777" w:rsidR="002D3AB6" w:rsidRPr="002D3AB6" w:rsidRDefault="002D3AB6" w:rsidP="00060503">
            <w:pPr>
              <w:jc w:val="center"/>
              <w:rPr>
                <w:rFonts w:ascii="Times New Roman" w:hAnsi="Times New Roman"/>
              </w:rPr>
            </w:pPr>
            <w:r w:rsidRPr="002D3AB6">
              <w:rPr>
                <w:rFonts w:ascii="Times New Roman" w:hAnsi="Times New Roman"/>
              </w:rPr>
              <w:t>23</w:t>
            </w:r>
          </w:p>
        </w:tc>
        <w:tc>
          <w:tcPr>
            <w:tcW w:w="1143" w:type="dxa"/>
            <w:noWrap/>
            <w:hideMark/>
          </w:tcPr>
          <w:p w14:paraId="009DC2EA" w14:textId="77777777" w:rsidR="002D3AB6" w:rsidRPr="002D3AB6" w:rsidRDefault="002D3AB6" w:rsidP="00060503">
            <w:pPr>
              <w:jc w:val="center"/>
              <w:rPr>
                <w:rFonts w:ascii="Times New Roman" w:hAnsi="Times New Roman"/>
              </w:rPr>
            </w:pPr>
            <w:r w:rsidRPr="002D3AB6">
              <w:rPr>
                <w:rFonts w:ascii="Times New Roman" w:hAnsi="Times New Roman"/>
              </w:rPr>
              <w:t>21</w:t>
            </w:r>
          </w:p>
        </w:tc>
        <w:tc>
          <w:tcPr>
            <w:tcW w:w="1143" w:type="dxa"/>
            <w:noWrap/>
            <w:hideMark/>
          </w:tcPr>
          <w:p w14:paraId="3F4B2DB3" w14:textId="77777777" w:rsidR="002D3AB6" w:rsidRPr="002D3AB6" w:rsidRDefault="002D3AB6" w:rsidP="00060503">
            <w:pPr>
              <w:jc w:val="center"/>
              <w:rPr>
                <w:rFonts w:ascii="Times New Roman" w:hAnsi="Times New Roman"/>
              </w:rPr>
            </w:pPr>
            <w:r w:rsidRPr="002D3AB6">
              <w:rPr>
                <w:rFonts w:ascii="Times New Roman" w:hAnsi="Times New Roman"/>
              </w:rPr>
              <w:t>22</w:t>
            </w:r>
          </w:p>
        </w:tc>
      </w:tr>
      <w:tr w:rsidR="002D3AB6" w:rsidRPr="002D3AB6" w14:paraId="6754E5F7" w14:textId="77777777" w:rsidTr="003D7C35">
        <w:trPr>
          <w:trHeight w:val="300"/>
          <w:jc w:val="center"/>
        </w:trPr>
        <w:tc>
          <w:tcPr>
            <w:tcW w:w="1998" w:type="dxa"/>
            <w:noWrap/>
            <w:hideMark/>
          </w:tcPr>
          <w:p w14:paraId="21F18C31" w14:textId="77777777" w:rsidR="002D3AB6" w:rsidRPr="002D3AB6" w:rsidRDefault="002D3AB6" w:rsidP="00060503">
            <w:pPr>
              <w:jc w:val="center"/>
              <w:rPr>
                <w:rFonts w:ascii="Times New Roman" w:hAnsi="Times New Roman"/>
              </w:rPr>
            </w:pPr>
            <w:r w:rsidRPr="002D3AB6">
              <w:rPr>
                <w:rFonts w:ascii="Times New Roman" w:hAnsi="Times New Roman"/>
              </w:rPr>
              <w:t>7742.63683</w:t>
            </w:r>
          </w:p>
        </w:tc>
        <w:tc>
          <w:tcPr>
            <w:tcW w:w="1143" w:type="dxa"/>
            <w:noWrap/>
            <w:hideMark/>
          </w:tcPr>
          <w:p w14:paraId="4A9BF2D1"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5BBF0C8C" w14:textId="77777777" w:rsidR="002D3AB6" w:rsidRPr="002D3AB6" w:rsidRDefault="002D3AB6" w:rsidP="00060503">
            <w:pPr>
              <w:jc w:val="center"/>
              <w:rPr>
                <w:rFonts w:ascii="Times New Roman" w:hAnsi="Times New Roman"/>
              </w:rPr>
            </w:pPr>
            <w:r w:rsidRPr="002D3AB6">
              <w:rPr>
                <w:rFonts w:ascii="Times New Roman" w:hAnsi="Times New Roman"/>
              </w:rPr>
              <w:t>19</w:t>
            </w:r>
          </w:p>
        </w:tc>
        <w:tc>
          <w:tcPr>
            <w:tcW w:w="1143" w:type="dxa"/>
            <w:noWrap/>
            <w:hideMark/>
          </w:tcPr>
          <w:p w14:paraId="4B5141C8" w14:textId="77777777" w:rsidR="002D3AB6" w:rsidRPr="002D3AB6" w:rsidRDefault="002D3AB6" w:rsidP="00060503">
            <w:pPr>
              <w:jc w:val="center"/>
              <w:rPr>
                <w:rFonts w:ascii="Times New Roman" w:hAnsi="Times New Roman"/>
              </w:rPr>
            </w:pPr>
            <w:r w:rsidRPr="002D3AB6">
              <w:rPr>
                <w:rFonts w:ascii="Times New Roman" w:hAnsi="Times New Roman"/>
              </w:rPr>
              <w:t>17</w:t>
            </w:r>
          </w:p>
        </w:tc>
        <w:tc>
          <w:tcPr>
            <w:tcW w:w="1143" w:type="dxa"/>
            <w:noWrap/>
            <w:hideMark/>
          </w:tcPr>
          <w:p w14:paraId="07557737"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74CB3F7C" w14:textId="77777777" w:rsidR="002D3AB6" w:rsidRPr="002D3AB6" w:rsidRDefault="002D3AB6" w:rsidP="00060503">
            <w:pPr>
              <w:jc w:val="center"/>
              <w:rPr>
                <w:rFonts w:ascii="Times New Roman" w:hAnsi="Times New Roman"/>
              </w:rPr>
            </w:pPr>
            <w:r w:rsidRPr="002D3AB6">
              <w:rPr>
                <w:rFonts w:ascii="Times New Roman" w:hAnsi="Times New Roman"/>
              </w:rPr>
              <w:t>18</w:t>
            </w:r>
          </w:p>
        </w:tc>
        <w:tc>
          <w:tcPr>
            <w:tcW w:w="1143" w:type="dxa"/>
            <w:noWrap/>
            <w:hideMark/>
          </w:tcPr>
          <w:p w14:paraId="344F7554" w14:textId="77777777" w:rsidR="002D3AB6" w:rsidRPr="002D3AB6" w:rsidRDefault="002D3AB6" w:rsidP="00060503">
            <w:pPr>
              <w:jc w:val="center"/>
              <w:rPr>
                <w:rFonts w:ascii="Times New Roman" w:hAnsi="Times New Roman"/>
              </w:rPr>
            </w:pPr>
            <w:r w:rsidRPr="002D3AB6">
              <w:rPr>
                <w:rFonts w:ascii="Times New Roman" w:hAnsi="Times New Roman"/>
              </w:rPr>
              <w:t>18</w:t>
            </w:r>
          </w:p>
        </w:tc>
      </w:tr>
      <w:tr w:rsidR="002D3AB6" w:rsidRPr="002D3AB6" w14:paraId="0FE23597" w14:textId="77777777" w:rsidTr="003D7C35">
        <w:trPr>
          <w:trHeight w:val="300"/>
          <w:jc w:val="center"/>
        </w:trPr>
        <w:tc>
          <w:tcPr>
            <w:tcW w:w="1998" w:type="dxa"/>
            <w:noWrap/>
            <w:hideMark/>
          </w:tcPr>
          <w:p w14:paraId="3F071563" w14:textId="77777777" w:rsidR="002D3AB6" w:rsidRPr="002D3AB6" w:rsidRDefault="002D3AB6" w:rsidP="00060503">
            <w:pPr>
              <w:jc w:val="center"/>
              <w:rPr>
                <w:rFonts w:ascii="Times New Roman" w:hAnsi="Times New Roman"/>
              </w:rPr>
            </w:pPr>
            <w:r w:rsidRPr="002D3AB6">
              <w:rPr>
                <w:rFonts w:ascii="Times New Roman" w:hAnsi="Times New Roman"/>
              </w:rPr>
              <w:t>10000</w:t>
            </w:r>
          </w:p>
        </w:tc>
        <w:tc>
          <w:tcPr>
            <w:tcW w:w="1143" w:type="dxa"/>
            <w:noWrap/>
            <w:hideMark/>
          </w:tcPr>
          <w:p w14:paraId="0DCC5CF2"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74166B8E"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1B2916E8"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1260808D" w14:textId="77777777" w:rsidR="002D3AB6" w:rsidRPr="002D3AB6" w:rsidRDefault="002D3AB6" w:rsidP="00060503">
            <w:pPr>
              <w:jc w:val="center"/>
              <w:rPr>
                <w:rFonts w:ascii="Times New Roman" w:hAnsi="Times New Roman"/>
              </w:rPr>
            </w:pPr>
            <w:r w:rsidRPr="002D3AB6">
              <w:rPr>
                <w:rFonts w:ascii="Times New Roman" w:hAnsi="Times New Roman"/>
              </w:rPr>
              <w:t>14</w:t>
            </w:r>
          </w:p>
        </w:tc>
        <w:tc>
          <w:tcPr>
            <w:tcW w:w="1143" w:type="dxa"/>
            <w:noWrap/>
            <w:hideMark/>
          </w:tcPr>
          <w:p w14:paraId="1B305287" w14:textId="77777777" w:rsidR="002D3AB6" w:rsidRPr="002D3AB6" w:rsidRDefault="002D3AB6" w:rsidP="00060503">
            <w:pPr>
              <w:jc w:val="center"/>
              <w:rPr>
                <w:rFonts w:ascii="Times New Roman" w:hAnsi="Times New Roman"/>
              </w:rPr>
            </w:pPr>
            <w:r w:rsidRPr="002D3AB6">
              <w:rPr>
                <w:rFonts w:ascii="Times New Roman" w:hAnsi="Times New Roman"/>
              </w:rPr>
              <w:t>13</w:t>
            </w:r>
          </w:p>
        </w:tc>
        <w:tc>
          <w:tcPr>
            <w:tcW w:w="1143" w:type="dxa"/>
            <w:noWrap/>
            <w:hideMark/>
          </w:tcPr>
          <w:p w14:paraId="27DACC74" w14:textId="77777777" w:rsidR="002D3AB6" w:rsidRPr="002D3AB6" w:rsidRDefault="002D3AB6" w:rsidP="00060503">
            <w:pPr>
              <w:jc w:val="center"/>
              <w:rPr>
                <w:rFonts w:ascii="Times New Roman" w:hAnsi="Times New Roman"/>
              </w:rPr>
            </w:pPr>
            <w:r w:rsidRPr="002D3AB6">
              <w:rPr>
                <w:rFonts w:ascii="Times New Roman" w:hAnsi="Times New Roman"/>
              </w:rPr>
              <w:t>13.4</w:t>
            </w:r>
          </w:p>
        </w:tc>
      </w:tr>
    </w:tbl>
    <w:p w14:paraId="742EA537" w14:textId="77777777" w:rsidR="002D3AB6" w:rsidRDefault="002D3AB6" w:rsidP="00060503">
      <w:pPr>
        <w:jc w:val="center"/>
        <w:rPr>
          <w:rFonts w:ascii="Times New Roman" w:hAnsi="Times New Roman"/>
        </w:rPr>
      </w:pPr>
    </w:p>
    <w:p w14:paraId="7B909364" w14:textId="77777777" w:rsidR="003D7C35" w:rsidRDefault="003D7C35" w:rsidP="00060503">
      <w:pPr>
        <w:jc w:val="center"/>
        <w:rPr>
          <w:rFonts w:ascii="Times New Roman" w:hAnsi="Times New Roman"/>
        </w:rPr>
      </w:pPr>
    </w:p>
    <w:p w14:paraId="35FDE7FA" w14:textId="70B4D61A" w:rsidR="003D7C35" w:rsidRDefault="003D7C35" w:rsidP="003D7C35">
      <w:pPr>
        <w:pStyle w:val="Caption"/>
        <w:keepNext/>
      </w:pPr>
      <w:r>
        <w:t xml:space="preserve">Table </w:t>
      </w:r>
      <w:fldSimple w:instr=" SEQ Table \* ARABIC ">
        <w:r w:rsidR="00C750DA">
          <w:rPr>
            <w:noProof/>
          </w:rPr>
          <w:t>3</w:t>
        </w:r>
      </w:fldSimple>
      <w:r>
        <w:t>: dB values at each frequency</w:t>
      </w:r>
    </w:p>
    <w:tbl>
      <w:tblPr>
        <w:tblStyle w:val="TableGrid"/>
        <w:tblW w:w="9156" w:type="dxa"/>
        <w:jc w:val="center"/>
        <w:tblLook w:val="04A0" w:firstRow="1" w:lastRow="0" w:firstColumn="1" w:lastColumn="0" w:noHBand="0" w:noVBand="1"/>
      </w:tblPr>
      <w:tblGrid>
        <w:gridCol w:w="1356"/>
        <w:gridCol w:w="1300"/>
        <w:gridCol w:w="1300"/>
        <w:gridCol w:w="1300"/>
        <w:gridCol w:w="1300"/>
        <w:gridCol w:w="1300"/>
        <w:gridCol w:w="1300"/>
      </w:tblGrid>
      <w:tr w:rsidR="00651D2E" w:rsidRPr="002D3AB6" w14:paraId="25FB3455" w14:textId="77777777" w:rsidTr="00651D2E">
        <w:trPr>
          <w:trHeight w:val="300"/>
          <w:jc w:val="center"/>
        </w:trPr>
        <w:tc>
          <w:tcPr>
            <w:tcW w:w="1356" w:type="dxa"/>
          </w:tcPr>
          <w:p w14:paraId="3C851422" w14:textId="77777777" w:rsidR="00651D2E" w:rsidRPr="002D3AB6" w:rsidRDefault="00651D2E" w:rsidP="00060503">
            <w:pPr>
              <w:jc w:val="center"/>
              <w:rPr>
                <w:rFonts w:ascii="Times New Roman" w:hAnsi="Times New Roman"/>
              </w:rPr>
            </w:pPr>
            <w:r w:rsidRPr="002D3AB6">
              <w:rPr>
                <w:rFonts w:ascii="Times New Roman" w:hAnsi="Times New Roman"/>
              </w:rPr>
              <w:t>Frequency</w:t>
            </w:r>
            <w:r>
              <w:rPr>
                <w:rFonts w:ascii="Times New Roman" w:hAnsi="Times New Roman"/>
              </w:rPr>
              <w:t xml:space="preserve"> (Hz)</w:t>
            </w:r>
          </w:p>
        </w:tc>
        <w:tc>
          <w:tcPr>
            <w:tcW w:w="1300" w:type="dxa"/>
            <w:noWrap/>
            <w:hideMark/>
          </w:tcPr>
          <w:p w14:paraId="58623E95" w14:textId="77777777" w:rsidR="00651D2E" w:rsidRPr="002D3AB6" w:rsidRDefault="00651D2E" w:rsidP="00060503">
            <w:pPr>
              <w:jc w:val="center"/>
              <w:rPr>
                <w:rFonts w:ascii="Times New Roman" w:hAnsi="Times New Roman"/>
              </w:rPr>
            </w:pPr>
            <w:proofErr w:type="spellStart"/>
            <w:r w:rsidRPr="002D3AB6">
              <w:rPr>
                <w:rFonts w:ascii="Times New Roman" w:hAnsi="Times New Roman"/>
              </w:rPr>
              <w:t>Db</w:t>
            </w:r>
            <w:proofErr w:type="spellEnd"/>
            <w:r w:rsidRPr="002D3AB6">
              <w:rPr>
                <w:rFonts w:ascii="Times New Roman" w:hAnsi="Times New Roman"/>
              </w:rPr>
              <w:t xml:space="preserve"> 1</w:t>
            </w:r>
          </w:p>
        </w:tc>
        <w:tc>
          <w:tcPr>
            <w:tcW w:w="1300" w:type="dxa"/>
            <w:noWrap/>
            <w:hideMark/>
          </w:tcPr>
          <w:p w14:paraId="4C07B8FD" w14:textId="77777777" w:rsidR="00651D2E" w:rsidRPr="002D3AB6" w:rsidRDefault="00651D2E" w:rsidP="00060503">
            <w:pPr>
              <w:jc w:val="center"/>
              <w:rPr>
                <w:rFonts w:ascii="Times New Roman" w:hAnsi="Times New Roman"/>
              </w:rPr>
            </w:pPr>
            <w:proofErr w:type="spellStart"/>
            <w:r w:rsidRPr="002D3AB6">
              <w:rPr>
                <w:rFonts w:ascii="Times New Roman" w:hAnsi="Times New Roman"/>
              </w:rPr>
              <w:t>Db</w:t>
            </w:r>
            <w:proofErr w:type="spellEnd"/>
            <w:r w:rsidRPr="002D3AB6">
              <w:rPr>
                <w:rFonts w:ascii="Times New Roman" w:hAnsi="Times New Roman"/>
              </w:rPr>
              <w:t xml:space="preserve"> 2</w:t>
            </w:r>
          </w:p>
        </w:tc>
        <w:tc>
          <w:tcPr>
            <w:tcW w:w="1300" w:type="dxa"/>
            <w:noWrap/>
            <w:hideMark/>
          </w:tcPr>
          <w:p w14:paraId="5F509A19" w14:textId="77777777" w:rsidR="00651D2E" w:rsidRPr="002D3AB6" w:rsidRDefault="00651D2E" w:rsidP="00060503">
            <w:pPr>
              <w:jc w:val="center"/>
              <w:rPr>
                <w:rFonts w:ascii="Times New Roman" w:hAnsi="Times New Roman"/>
              </w:rPr>
            </w:pPr>
            <w:proofErr w:type="spellStart"/>
            <w:r w:rsidRPr="002D3AB6">
              <w:rPr>
                <w:rFonts w:ascii="Times New Roman" w:hAnsi="Times New Roman"/>
              </w:rPr>
              <w:t>Db</w:t>
            </w:r>
            <w:proofErr w:type="spellEnd"/>
            <w:r w:rsidRPr="002D3AB6">
              <w:rPr>
                <w:rFonts w:ascii="Times New Roman" w:hAnsi="Times New Roman"/>
              </w:rPr>
              <w:t xml:space="preserve"> 3</w:t>
            </w:r>
          </w:p>
        </w:tc>
        <w:tc>
          <w:tcPr>
            <w:tcW w:w="1300" w:type="dxa"/>
            <w:noWrap/>
            <w:hideMark/>
          </w:tcPr>
          <w:p w14:paraId="3234A945" w14:textId="77777777" w:rsidR="00651D2E" w:rsidRPr="002D3AB6" w:rsidRDefault="00651D2E" w:rsidP="00060503">
            <w:pPr>
              <w:jc w:val="center"/>
              <w:rPr>
                <w:rFonts w:ascii="Times New Roman" w:hAnsi="Times New Roman"/>
              </w:rPr>
            </w:pPr>
            <w:proofErr w:type="spellStart"/>
            <w:r w:rsidRPr="002D3AB6">
              <w:rPr>
                <w:rFonts w:ascii="Times New Roman" w:hAnsi="Times New Roman"/>
              </w:rPr>
              <w:t>Db</w:t>
            </w:r>
            <w:proofErr w:type="spellEnd"/>
            <w:r w:rsidRPr="002D3AB6">
              <w:rPr>
                <w:rFonts w:ascii="Times New Roman" w:hAnsi="Times New Roman"/>
              </w:rPr>
              <w:t xml:space="preserve"> 4</w:t>
            </w:r>
          </w:p>
        </w:tc>
        <w:tc>
          <w:tcPr>
            <w:tcW w:w="1300" w:type="dxa"/>
            <w:noWrap/>
            <w:hideMark/>
          </w:tcPr>
          <w:p w14:paraId="294E7D08" w14:textId="77777777" w:rsidR="00651D2E" w:rsidRPr="002D3AB6" w:rsidRDefault="00651D2E" w:rsidP="00060503">
            <w:pPr>
              <w:jc w:val="center"/>
              <w:rPr>
                <w:rFonts w:ascii="Times New Roman" w:hAnsi="Times New Roman"/>
              </w:rPr>
            </w:pPr>
            <w:proofErr w:type="spellStart"/>
            <w:r w:rsidRPr="002D3AB6">
              <w:rPr>
                <w:rFonts w:ascii="Times New Roman" w:hAnsi="Times New Roman"/>
              </w:rPr>
              <w:t>Db</w:t>
            </w:r>
            <w:proofErr w:type="spellEnd"/>
            <w:r w:rsidRPr="002D3AB6">
              <w:rPr>
                <w:rFonts w:ascii="Times New Roman" w:hAnsi="Times New Roman"/>
              </w:rPr>
              <w:t xml:space="preserve"> 5</w:t>
            </w:r>
          </w:p>
        </w:tc>
        <w:tc>
          <w:tcPr>
            <w:tcW w:w="1300" w:type="dxa"/>
          </w:tcPr>
          <w:p w14:paraId="431F61E4" w14:textId="77777777" w:rsidR="00651D2E" w:rsidRPr="002D3AB6" w:rsidRDefault="00651D2E" w:rsidP="00651D2E">
            <w:pPr>
              <w:rPr>
                <w:rFonts w:ascii="Times New Roman" w:hAnsi="Times New Roman"/>
              </w:rPr>
            </w:pPr>
            <w:r w:rsidRPr="002D3AB6">
              <w:rPr>
                <w:rFonts w:ascii="Times New Roman" w:hAnsi="Times New Roman"/>
              </w:rPr>
              <w:t xml:space="preserve">Mean </w:t>
            </w:r>
            <w:r>
              <w:rPr>
                <w:rFonts w:ascii="Times New Roman" w:hAnsi="Times New Roman"/>
              </w:rPr>
              <w:t>dB</w:t>
            </w:r>
          </w:p>
        </w:tc>
      </w:tr>
      <w:tr w:rsidR="00651D2E" w:rsidRPr="002D3AB6" w14:paraId="695290F4" w14:textId="77777777" w:rsidTr="00651D2E">
        <w:trPr>
          <w:trHeight w:val="300"/>
          <w:jc w:val="center"/>
        </w:trPr>
        <w:tc>
          <w:tcPr>
            <w:tcW w:w="1356" w:type="dxa"/>
          </w:tcPr>
          <w:p w14:paraId="311365D0" w14:textId="77777777" w:rsidR="00651D2E" w:rsidRPr="002D3AB6" w:rsidRDefault="00651D2E" w:rsidP="00060503">
            <w:pPr>
              <w:jc w:val="center"/>
              <w:rPr>
                <w:rFonts w:ascii="Times New Roman" w:hAnsi="Times New Roman"/>
              </w:rPr>
            </w:pPr>
            <w:r w:rsidRPr="002D3AB6">
              <w:rPr>
                <w:rFonts w:ascii="Times New Roman" w:hAnsi="Times New Roman"/>
              </w:rPr>
              <w:t>1000</w:t>
            </w:r>
          </w:p>
        </w:tc>
        <w:tc>
          <w:tcPr>
            <w:tcW w:w="1300" w:type="dxa"/>
            <w:noWrap/>
            <w:hideMark/>
          </w:tcPr>
          <w:p w14:paraId="5035BA99"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384457D9"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30EAF8A0"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4150CEF8" w14:textId="77777777" w:rsidR="00651D2E" w:rsidRPr="002D3AB6" w:rsidRDefault="00651D2E" w:rsidP="00060503">
            <w:pPr>
              <w:jc w:val="center"/>
              <w:rPr>
                <w:rFonts w:ascii="Times New Roman" w:hAnsi="Times New Roman"/>
              </w:rPr>
            </w:pPr>
            <w:r w:rsidRPr="002D3AB6">
              <w:rPr>
                <w:rFonts w:ascii="Times New Roman" w:hAnsi="Times New Roman"/>
              </w:rPr>
              <w:t>23.1</w:t>
            </w:r>
          </w:p>
        </w:tc>
        <w:tc>
          <w:tcPr>
            <w:tcW w:w="1300" w:type="dxa"/>
            <w:noWrap/>
            <w:hideMark/>
          </w:tcPr>
          <w:p w14:paraId="5420C673" w14:textId="77777777" w:rsidR="00651D2E" w:rsidRPr="002D3AB6" w:rsidRDefault="00651D2E" w:rsidP="00060503">
            <w:pPr>
              <w:jc w:val="center"/>
              <w:rPr>
                <w:rFonts w:ascii="Times New Roman" w:hAnsi="Times New Roman"/>
              </w:rPr>
            </w:pPr>
            <w:r w:rsidRPr="002D3AB6">
              <w:rPr>
                <w:rFonts w:ascii="Times New Roman" w:hAnsi="Times New Roman"/>
              </w:rPr>
              <w:t>23.1</w:t>
            </w:r>
          </w:p>
        </w:tc>
        <w:tc>
          <w:tcPr>
            <w:tcW w:w="1300" w:type="dxa"/>
          </w:tcPr>
          <w:p w14:paraId="086A1920" w14:textId="77777777" w:rsidR="00651D2E" w:rsidRPr="002D3AB6" w:rsidRDefault="00651D2E" w:rsidP="00651D2E">
            <w:pPr>
              <w:rPr>
                <w:rFonts w:ascii="Times New Roman" w:hAnsi="Times New Roman"/>
              </w:rPr>
            </w:pPr>
            <w:r w:rsidRPr="002D3AB6">
              <w:rPr>
                <w:rFonts w:ascii="Times New Roman" w:hAnsi="Times New Roman"/>
              </w:rPr>
              <w:t>21.9</w:t>
            </w:r>
          </w:p>
        </w:tc>
      </w:tr>
      <w:tr w:rsidR="00651D2E" w:rsidRPr="002D3AB6" w14:paraId="7BBC2544" w14:textId="77777777" w:rsidTr="00651D2E">
        <w:trPr>
          <w:trHeight w:val="300"/>
          <w:jc w:val="center"/>
        </w:trPr>
        <w:tc>
          <w:tcPr>
            <w:tcW w:w="1356" w:type="dxa"/>
          </w:tcPr>
          <w:p w14:paraId="1F8FC08D" w14:textId="77777777" w:rsidR="00651D2E" w:rsidRPr="002D3AB6" w:rsidRDefault="00651D2E" w:rsidP="00060503">
            <w:pPr>
              <w:jc w:val="center"/>
              <w:rPr>
                <w:rFonts w:ascii="Times New Roman" w:hAnsi="Times New Roman"/>
              </w:rPr>
            </w:pPr>
            <w:r w:rsidRPr="002D3AB6">
              <w:rPr>
                <w:rFonts w:ascii="Times New Roman" w:hAnsi="Times New Roman"/>
              </w:rPr>
              <w:t>1291.55</w:t>
            </w:r>
          </w:p>
        </w:tc>
        <w:tc>
          <w:tcPr>
            <w:tcW w:w="1300" w:type="dxa"/>
            <w:noWrap/>
            <w:hideMark/>
          </w:tcPr>
          <w:p w14:paraId="68DAA7E1"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27674798"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4032586D" w14:textId="77777777" w:rsidR="00651D2E" w:rsidRPr="002D3AB6" w:rsidRDefault="00651D2E" w:rsidP="00060503">
            <w:pPr>
              <w:jc w:val="center"/>
              <w:rPr>
                <w:rFonts w:ascii="Times New Roman" w:hAnsi="Times New Roman"/>
              </w:rPr>
            </w:pPr>
            <w:r w:rsidRPr="002D3AB6">
              <w:rPr>
                <w:rFonts w:ascii="Times New Roman" w:hAnsi="Times New Roman"/>
              </w:rPr>
              <w:t>23.1</w:t>
            </w:r>
          </w:p>
        </w:tc>
        <w:tc>
          <w:tcPr>
            <w:tcW w:w="1300" w:type="dxa"/>
            <w:noWrap/>
            <w:hideMark/>
          </w:tcPr>
          <w:p w14:paraId="66772F01"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0553184D"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tcPr>
          <w:p w14:paraId="5FD7FAC4" w14:textId="77777777" w:rsidR="00651D2E" w:rsidRPr="002D3AB6" w:rsidRDefault="00651D2E" w:rsidP="00651D2E">
            <w:pPr>
              <w:rPr>
                <w:rFonts w:ascii="Times New Roman" w:hAnsi="Times New Roman"/>
              </w:rPr>
            </w:pPr>
            <w:r w:rsidRPr="002D3AB6">
              <w:rPr>
                <w:rFonts w:ascii="Times New Roman" w:hAnsi="Times New Roman"/>
              </w:rPr>
              <w:t>21.9</w:t>
            </w:r>
          </w:p>
        </w:tc>
      </w:tr>
      <w:tr w:rsidR="00651D2E" w:rsidRPr="002D3AB6" w14:paraId="2BDA6E7E" w14:textId="77777777" w:rsidTr="00651D2E">
        <w:trPr>
          <w:trHeight w:val="300"/>
          <w:jc w:val="center"/>
        </w:trPr>
        <w:tc>
          <w:tcPr>
            <w:tcW w:w="1356" w:type="dxa"/>
          </w:tcPr>
          <w:p w14:paraId="7BEE8967" w14:textId="77777777" w:rsidR="00651D2E" w:rsidRPr="002D3AB6" w:rsidRDefault="00651D2E" w:rsidP="00060503">
            <w:pPr>
              <w:jc w:val="center"/>
              <w:rPr>
                <w:rFonts w:ascii="Times New Roman" w:hAnsi="Times New Roman"/>
              </w:rPr>
            </w:pPr>
            <w:r w:rsidRPr="002D3AB6">
              <w:rPr>
                <w:rFonts w:ascii="Times New Roman" w:hAnsi="Times New Roman"/>
              </w:rPr>
              <w:t>1668</w:t>
            </w:r>
          </w:p>
        </w:tc>
        <w:tc>
          <w:tcPr>
            <w:tcW w:w="1300" w:type="dxa"/>
            <w:noWrap/>
            <w:hideMark/>
          </w:tcPr>
          <w:p w14:paraId="091A1D3F"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49E0B1DC"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4C1412B2"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391E2555"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548B1295"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tcPr>
          <w:p w14:paraId="7654BCC3" w14:textId="77777777" w:rsidR="00651D2E" w:rsidRPr="002D3AB6" w:rsidRDefault="00651D2E" w:rsidP="00651D2E">
            <w:pPr>
              <w:rPr>
                <w:rFonts w:ascii="Times New Roman" w:hAnsi="Times New Roman"/>
              </w:rPr>
            </w:pPr>
            <w:r w:rsidRPr="002D3AB6">
              <w:rPr>
                <w:rFonts w:ascii="Times New Roman" w:hAnsi="Times New Roman"/>
              </w:rPr>
              <w:t>20.4</w:t>
            </w:r>
          </w:p>
        </w:tc>
      </w:tr>
      <w:tr w:rsidR="00651D2E" w:rsidRPr="002D3AB6" w14:paraId="7A3E66DA" w14:textId="77777777" w:rsidTr="00651D2E">
        <w:trPr>
          <w:trHeight w:val="300"/>
          <w:jc w:val="center"/>
        </w:trPr>
        <w:tc>
          <w:tcPr>
            <w:tcW w:w="1356" w:type="dxa"/>
          </w:tcPr>
          <w:p w14:paraId="75CD8FBE" w14:textId="77777777" w:rsidR="00651D2E" w:rsidRPr="002D3AB6" w:rsidRDefault="00651D2E" w:rsidP="00060503">
            <w:pPr>
              <w:jc w:val="center"/>
              <w:rPr>
                <w:rFonts w:ascii="Times New Roman" w:hAnsi="Times New Roman"/>
              </w:rPr>
            </w:pPr>
            <w:r w:rsidRPr="002D3AB6">
              <w:rPr>
                <w:rFonts w:ascii="Times New Roman" w:hAnsi="Times New Roman"/>
              </w:rPr>
              <w:t>2154.43</w:t>
            </w:r>
          </w:p>
        </w:tc>
        <w:tc>
          <w:tcPr>
            <w:tcW w:w="1300" w:type="dxa"/>
            <w:noWrap/>
            <w:hideMark/>
          </w:tcPr>
          <w:p w14:paraId="6A106029" w14:textId="77777777" w:rsidR="00651D2E" w:rsidRPr="002D3AB6" w:rsidRDefault="00651D2E" w:rsidP="00060503">
            <w:pPr>
              <w:jc w:val="center"/>
              <w:rPr>
                <w:rFonts w:ascii="Times New Roman" w:hAnsi="Times New Roman"/>
              </w:rPr>
            </w:pPr>
            <w:r w:rsidRPr="002D3AB6">
              <w:rPr>
                <w:rFonts w:ascii="Times New Roman" w:hAnsi="Times New Roman"/>
              </w:rPr>
              <w:t>15.6</w:t>
            </w:r>
          </w:p>
        </w:tc>
        <w:tc>
          <w:tcPr>
            <w:tcW w:w="1300" w:type="dxa"/>
            <w:noWrap/>
            <w:hideMark/>
          </w:tcPr>
          <w:p w14:paraId="1145F3B7"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noWrap/>
            <w:hideMark/>
          </w:tcPr>
          <w:p w14:paraId="43A37FC2"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noWrap/>
            <w:hideMark/>
          </w:tcPr>
          <w:p w14:paraId="72690BDE"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noWrap/>
            <w:hideMark/>
          </w:tcPr>
          <w:p w14:paraId="42F92E0C"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tcPr>
          <w:p w14:paraId="6C685980" w14:textId="77777777" w:rsidR="00651D2E" w:rsidRPr="002D3AB6" w:rsidRDefault="00651D2E" w:rsidP="00651D2E">
            <w:pPr>
              <w:rPr>
                <w:rFonts w:ascii="Times New Roman" w:hAnsi="Times New Roman"/>
              </w:rPr>
            </w:pPr>
            <w:r w:rsidRPr="002D3AB6">
              <w:rPr>
                <w:rFonts w:ascii="Times New Roman" w:hAnsi="Times New Roman"/>
              </w:rPr>
              <w:t>14.4</w:t>
            </w:r>
          </w:p>
        </w:tc>
      </w:tr>
      <w:tr w:rsidR="00651D2E" w:rsidRPr="002D3AB6" w14:paraId="14DA4AAB" w14:textId="77777777" w:rsidTr="00651D2E">
        <w:trPr>
          <w:trHeight w:val="300"/>
          <w:jc w:val="center"/>
        </w:trPr>
        <w:tc>
          <w:tcPr>
            <w:tcW w:w="1356" w:type="dxa"/>
          </w:tcPr>
          <w:p w14:paraId="46FCB401" w14:textId="77777777" w:rsidR="00651D2E" w:rsidRPr="002D3AB6" w:rsidRDefault="00651D2E" w:rsidP="00060503">
            <w:pPr>
              <w:jc w:val="center"/>
              <w:rPr>
                <w:rFonts w:ascii="Times New Roman" w:hAnsi="Times New Roman"/>
              </w:rPr>
            </w:pPr>
            <w:r w:rsidRPr="002D3AB6">
              <w:rPr>
                <w:rFonts w:ascii="Times New Roman" w:hAnsi="Times New Roman"/>
              </w:rPr>
              <w:t>2782.5594</w:t>
            </w:r>
          </w:p>
        </w:tc>
        <w:tc>
          <w:tcPr>
            <w:tcW w:w="1300" w:type="dxa"/>
            <w:noWrap/>
            <w:hideMark/>
          </w:tcPr>
          <w:p w14:paraId="6792591C"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noWrap/>
            <w:hideMark/>
          </w:tcPr>
          <w:p w14:paraId="747183B3"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noWrap/>
            <w:hideMark/>
          </w:tcPr>
          <w:p w14:paraId="41D665E2" w14:textId="77777777" w:rsidR="00651D2E" w:rsidRPr="002D3AB6" w:rsidRDefault="00651D2E" w:rsidP="00060503">
            <w:pPr>
              <w:jc w:val="center"/>
              <w:rPr>
                <w:rFonts w:ascii="Times New Roman" w:hAnsi="Times New Roman"/>
              </w:rPr>
            </w:pPr>
            <w:r w:rsidRPr="002D3AB6">
              <w:rPr>
                <w:rFonts w:ascii="Times New Roman" w:hAnsi="Times New Roman"/>
              </w:rPr>
              <w:t>8.1</w:t>
            </w:r>
          </w:p>
        </w:tc>
        <w:tc>
          <w:tcPr>
            <w:tcW w:w="1300" w:type="dxa"/>
            <w:noWrap/>
            <w:hideMark/>
          </w:tcPr>
          <w:p w14:paraId="590F72AE"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noWrap/>
            <w:hideMark/>
          </w:tcPr>
          <w:p w14:paraId="40AF6669"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tcPr>
          <w:p w14:paraId="23F8A4E2" w14:textId="77777777" w:rsidR="00651D2E" w:rsidRPr="002D3AB6" w:rsidRDefault="00651D2E" w:rsidP="00651D2E">
            <w:pPr>
              <w:rPr>
                <w:rFonts w:ascii="Times New Roman" w:hAnsi="Times New Roman"/>
              </w:rPr>
            </w:pPr>
            <w:r w:rsidRPr="002D3AB6">
              <w:rPr>
                <w:rFonts w:ascii="Times New Roman" w:hAnsi="Times New Roman"/>
              </w:rPr>
              <w:t>6.9</w:t>
            </w:r>
          </w:p>
        </w:tc>
      </w:tr>
      <w:tr w:rsidR="00651D2E" w:rsidRPr="002D3AB6" w14:paraId="39A3FC93" w14:textId="77777777" w:rsidTr="00651D2E">
        <w:trPr>
          <w:trHeight w:val="300"/>
          <w:jc w:val="center"/>
        </w:trPr>
        <w:tc>
          <w:tcPr>
            <w:tcW w:w="1356" w:type="dxa"/>
          </w:tcPr>
          <w:p w14:paraId="156F506D" w14:textId="77777777" w:rsidR="00651D2E" w:rsidRPr="002D3AB6" w:rsidRDefault="00651D2E" w:rsidP="00060503">
            <w:pPr>
              <w:jc w:val="center"/>
              <w:rPr>
                <w:rFonts w:ascii="Times New Roman" w:hAnsi="Times New Roman"/>
              </w:rPr>
            </w:pPr>
            <w:r w:rsidRPr="002D3AB6">
              <w:rPr>
                <w:rFonts w:ascii="Times New Roman" w:hAnsi="Times New Roman"/>
              </w:rPr>
              <w:t>3583.81</w:t>
            </w:r>
          </w:p>
        </w:tc>
        <w:tc>
          <w:tcPr>
            <w:tcW w:w="1300" w:type="dxa"/>
            <w:noWrap/>
            <w:hideMark/>
          </w:tcPr>
          <w:p w14:paraId="6A6D11F4"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7556ABDB"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190BF82E"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noWrap/>
            <w:hideMark/>
          </w:tcPr>
          <w:p w14:paraId="7B3CCDDB"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66B23FE5" w14:textId="77777777" w:rsidR="00651D2E" w:rsidRPr="002D3AB6" w:rsidRDefault="00651D2E" w:rsidP="00060503">
            <w:pPr>
              <w:jc w:val="center"/>
              <w:rPr>
                <w:rFonts w:ascii="Times New Roman" w:hAnsi="Times New Roman"/>
              </w:rPr>
            </w:pPr>
            <w:r w:rsidRPr="002D3AB6">
              <w:rPr>
                <w:rFonts w:ascii="Times New Roman" w:hAnsi="Times New Roman"/>
              </w:rPr>
              <w:t>3.6</w:t>
            </w:r>
          </w:p>
        </w:tc>
        <w:tc>
          <w:tcPr>
            <w:tcW w:w="1300" w:type="dxa"/>
          </w:tcPr>
          <w:p w14:paraId="5F4A1F6A" w14:textId="77777777" w:rsidR="00651D2E" w:rsidRPr="002D3AB6" w:rsidRDefault="00651D2E" w:rsidP="00651D2E">
            <w:pPr>
              <w:rPr>
                <w:rFonts w:ascii="Times New Roman" w:hAnsi="Times New Roman"/>
              </w:rPr>
            </w:pPr>
            <w:r w:rsidRPr="002D3AB6">
              <w:rPr>
                <w:rFonts w:ascii="Times New Roman" w:hAnsi="Times New Roman"/>
              </w:rPr>
              <w:t>5.1</w:t>
            </w:r>
          </w:p>
        </w:tc>
      </w:tr>
      <w:tr w:rsidR="00651D2E" w:rsidRPr="002D3AB6" w14:paraId="1BC61440" w14:textId="77777777" w:rsidTr="00651D2E">
        <w:trPr>
          <w:trHeight w:val="300"/>
          <w:jc w:val="center"/>
        </w:trPr>
        <w:tc>
          <w:tcPr>
            <w:tcW w:w="1356" w:type="dxa"/>
          </w:tcPr>
          <w:p w14:paraId="631D6FCA" w14:textId="77777777" w:rsidR="00651D2E" w:rsidRPr="002D3AB6" w:rsidRDefault="00651D2E" w:rsidP="00060503">
            <w:pPr>
              <w:jc w:val="center"/>
              <w:rPr>
                <w:rFonts w:ascii="Times New Roman" w:hAnsi="Times New Roman"/>
              </w:rPr>
            </w:pPr>
            <w:r w:rsidRPr="002D3AB6">
              <w:rPr>
                <w:rFonts w:ascii="Times New Roman" w:hAnsi="Times New Roman"/>
              </w:rPr>
              <w:t>4641.588</w:t>
            </w:r>
          </w:p>
        </w:tc>
        <w:tc>
          <w:tcPr>
            <w:tcW w:w="1300" w:type="dxa"/>
            <w:noWrap/>
            <w:hideMark/>
          </w:tcPr>
          <w:p w14:paraId="7B5670CB"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3E3228D6"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255574C8" w14:textId="77777777" w:rsidR="00651D2E" w:rsidRPr="002D3AB6" w:rsidRDefault="00651D2E" w:rsidP="00060503">
            <w:pPr>
              <w:jc w:val="center"/>
              <w:rPr>
                <w:rFonts w:ascii="Times New Roman" w:hAnsi="Times New Roman"/>
              </w:rPr>
            </w:pPr>
            <w:r w:rsidRPr="002D3AB6">
              <w:rPr>
                <w:rFonts w:ascii="Times New Roman" w:hAnsi="Times New Roman"/>
              </w:rPr>
              <w:t>3.6</w:t>
            </w:r>
          </w:p>
        </w:tc>
        <w:tc>
          <w:tcPr>
            <w:tcW w:w="1300" w:type="dxa"/>
            <w:noWrap/>
            <w:hideMark/>
          </w:tcPr>
          <w:p w14:paraId="5A6DEABB" w14:textId="77777777" w:rsidR="00651D2E" w:rsidRPr="002D3AB6" w:rsidRDefault="00651D2E" w:rsidP="00060503">
            <w:pPr>
              <w:jc w:val="center"/>
              <w:rPr>
                <w:rFonts w:ascii="Times New Roman" w:hAnsi="Times New Roman"/>
              </w:rPr>
            </w:pPr>
            <w:r w:rsidRPr="002D3AB6">
              <w:rPr>
                <w:rFonts w:ascii="Times New Roman" w:hAnsi="Times New Roman"/>
              </w:rPr>
              <w:t>5.1</w:t>
            </w:r>
          </w:p>
        </w:tc>
        <w:tc>
          <w:tcPr>
            <w:tcW w:w="1300" w:type="dxa"/>
            <w:noWrap/>
            <w:hideMark/>
          </w:tcPr>
          <w:p w14:paraId="45D2EC1D" w14:textId="77777777" w:rsidR="00651D2E" w:rsidRPr="002D3AB6" w:rsidRDefault="00651D2E" w:rsidP="00060503">
            <w:pPr>
              <w:jc w:val="center"/>
              <w:rPr>
                <w:rFonts w:ascii="Times New Roman" w:hAnsi="Times New Roman"/>
              </w:rPr>
            </w:pPr>
            <w:r w:rsidRPr="002D3AB6">
              <w:rPr>
                <w:rFonts w:ascii="Times New Roman" w:hAnsi="Times New Roman"/>
              </w:rPr>
              <w:t>3.6</w:t>
            </w:r>
          </w:p>
        </w:tc>
        <w:tc>
          <w:tcPr>
            <w:tcW w:w="1300" w:type="dxa"/>
          </w:tcPr>
          <w:p w14:paraId="47B8E8C1" w14:textId="77777777" w:rsidR="00651D2E" w:rsidRPr="002D3AB6" w:rsidRDefault="00651D2E" w:rsidP="00651D2E">
            <w:pPr>
              <w:rPr>
                <w:rFonts w:ascii="Times New Roman" w:hAnsi="Times New Roman"/>
              </w:rPr>
            </w:pPr>
            <w:r w:rsidRPr="002D3AB6">
              <w:rPr>
                <w:rFonts w:ascii="Times New Roman" w:hAnsi="Times New Roman"/>
              </w:rPr>
              <w:t>4.5</w:t>
            </w:r>
          </w:p>
        </w:tc>
      </w:tr>
      <w:tr w:rsidR="00651D2E" w:rsidRPr="002D3AB6" w14:paraId="65AED1E5" w14:textId="77777777" w:rsidTr="00651D2E">
        <w:trPr>
          <w:trHeight w:val="300"/>
          <w:jc w:val="center"/>
        </w:trPr>
        <w:tc>
          <w:tcPr>
            <w:tcW w:w="1356" w:type="dxa"/>
          </w:tcPr>
          <w:p w14:paraId="19039074" w14:textId="77777777" w:rsidR="00651D2E" w:rsidRPr="002D3AB6" w:rsidRDefault="00651D2E" w:rsidP="00060503">
            <w:pPr>
              <w:jc w:val="center"/>
              <w:rPr>
                <w:rFonts w:ascii="Times New Roman" w:hAnsi="Times New Roman"/>
              </w:rPr>
            </w:pPr>
            <w:r w:rsidRPr="002D3AB6">
              <w:rPr>
                <w:rFonts w:ascii="Times New Roman" w:hAnsi="Times New Roman"/>
              </w:rPr>
              <w:t>5994.8425</w:t>
            </w:r>
          </w:p>
        </w:tc>
        <w:tc>
          <w:tcPr>
            <w:tcW w:w="1300" w:type="dxa"/>
            <w:noWrap/>
            <w:hideMark/>
          </w:tcPr>
          <w:p w14:paraId="38C96445" w14:textId="77777777" w:rsidR="00651D2E" w:rsidRPr="002D3AB6" w:rsidRDefault="00651D2E" w:rsidP="00060503">
            <w:pPr>
              <w:jc w:val="center"/>
              <w:rPr>
                <w:rFonts w:ascii="Times New Roman" w:hAnsi="Times New Roman"/>
              </w:rPr>
            </w:pPr>
            <w:r w:rsidRPr="002D3AB6">
              <w:rPr>
                <w:rFonts w:ascii="Times New Roman" w:hAnsi="Times New Roman"/>
              </w:rPr>
              <w:t>8.1</w:t>
            </w:r>
          </w:p>
        </w:tc>
        <w:tc>
          <w:tcPr>
            <w:tcW w:w="1300" w:type="dxa"/>
            <w:noWrap/>
            <w:hideMark/>
          </w:tcPr>
          <w:p w14:paraId="21187266" w14:textId="77777777" w:rsidR="00651D2E" w:rsidRPr="002D3AB6" w:rsidRDefault="00651D2E" w:rsidP="00060503">
            <w:pPr>
              <w:jc w:val="center"/>
              <w:rPr>
                <w:rFonts w:ascii="Times New Roman" w:hAnsi="Times New Roman"/>
              </w:rPr>
            </w:pPr>
            <w:r w:rsidRPr="002D3AB6">
              <w:rPr>
                <w:rFonts w:ascii="Times New Roman" w:hAnsi="Times New Roman"/>
              </w:rPr>
              <w:t>8.1</w:t>
            </w:r>
          </w:p>
        </w:tc>
        <w:tc>
          <w:tcPr>
            <w:tcW w:w="1300" w:type="dxa"/>
            <w:noWrap/>
            <w:hideMark/>
          </w:tcPr>
          <w:p w14:paraId="41E989E6" w14:textId="77777777" w:rsidR="00651D2E" w:rsidRPr="002D3AB6" w:rsidRDefault="00651D2E" w:rsidP="00060503">
            <w:pPr>
              <w:jc w:val="center"/>
              <w:rPr>
                <w:rFonts w:ascii="Times New Roman" w:hAnsi="Times New Roman"/>
              </w:rPr>
            </w:pPr>
            <w:r w:rsidRPr="002D3AB6">
              <w:rPr>
                <w:rFonts w:ascii="Times New Roman" w:hAnsi="Times New Roman"/>
              </w:rPr>
              <w:t>8.1</w:t>
            </w:r>
          </w:p>
        </w:tc>
        <w:tc>
          <w:tcPr>
            <w:tcW w:w="1300" w:type="dxa"/>
            <w:noWrap/>
            <w:hideMark/>
          </w:tcPr>
          <w:p w14:paraId="375C040A" w14:textId="77777777" w:rsidR="00651D2E" w:rsidRPr="002D3AB6" w:rsidRDefault="00651D2E" w:rsidP="00060503">
            <w:pPr>
              <w:jc w:val="center"/>
              <w:rPr>
                <w:rFonts w:ascii="Times New Roman" w:hAnsi="Times New Roman"/>
              </w:rPr>
            </w:pPr>
            <w:r w:rsidRPr="002D3AB6">
              <w:rPr>
                <w:rFonts w:ascii="Times New Roman" w:hAnsi="Times New Roman"/>
              </w:rPr>
              <w:t>6.6</w:t>
            </w:r>
          </w:p>
        </w:tc>
        <w:tc>
          <w:tcPr>
            <w:tcW w:w="1300" w:type="dxa"/>
            <w:noWrap/>
            <w:hideMark/>
          </w:tcPr>
          <w:p w14:paraId="6013B20C" w14:textId="77777777" w:rsidR="00651D2E" w:rsidRPr="002D3AB6" w:rsidRDefault="00651D2E" w:rsidP="00060503">
            <w:pPr>
              <w:jc w:val="center"/>
              <w:rPr>
                <w:rFonts w:ascii="Times New Roman" w:hAnsi="Times New Roman"/>
              </w:rPr>
            </w:pPr>
            <w:r w:rsidRPr="002D3AB6">
              <w:rPr>
                <w:rFonts w:ascii="Times New Roman" w:hAnsi="Times New Roman"/>
              </w:rPr>
              <w:t>9.6</w:t>
            </w:r>
          </w:p>
        </w:tc>
        <w:tc>
          <w:tcPr>
            <w:tcW w:w="1300" w:type="dxa"/>
          </w:tcPr>
          <w:p w14:paraId="6EA25BF6" w14:textId="77777777" w:rsidR="00651D2E" w:rsidRPr="002D3AB6" w:rsidRDefault="00651D2E" w:rsidP="00651D2E">
            <w:pPr>
              <w:rPr>
                <w:rFonts w:ascii="Times New Roman" w:hAnsi="Times New Roman"/>
              </w:rPr>
            </w:pPr>
            <w:r w:rsidRPr="002D3AB6">
              <w:rPr>
                <w:rFonts w:ascii="Times New Roman" w:hAnsi="Times New Roman"/>
              </w:rPr>
              <w:t>8.1</w:t>
            </w:r>
          </w:p>
        </w:tc>
      </w:tr>
      <w:tr w:rsidR="00651D2E" w:rsidRPr="002D3AB6" w14:paraId="60175EF4" w14:textId="77777777" w:rsidTr="00651D2E">
        <w:trPr>
          <w:trHeight w:val="300"/>
          <w:jc w:val="center"/>
        </w:trPr>
        <w:tc>
          <w:tcPr>
            <w:tcW w:w="1356" w:type="dxa"/>
          </w:tcPr>
          <w:p w14:paraId="7EB71CD3" w14:textId="77777777" w:rsidR="00651D2E" w:rsidRPr="002D3AB6" w:rsidRDefault="00651D2E" w:rsidP="00060503">
            <w:pPr>
              <w:jc w:val="center"/>
              <w:rPr>
                <w:rFonts w:ascii="Times New Roman" w:hAnsi="Times New Roman"/>
              </w:rPr>
            </w:pPr>
            <w:r w:rsidRPr="002D3AB6">
              <w:rPr>
                <w:rFonts w:ascii="Times New Roman" w:hAnsi="Times New Roman"/>
              </w:rPr>
              <w:t>7742.63683</w:t>
            </w:r>
          </w:p>
        </w:tc>
        <w:tc>
          <w:tcPr>
            <w:tcW w:w="1300" w:type="dxa"/>
            <w:noWrap/>
            <w:hideMark/>
          </w:tcPr>
          <w:p w14:paraId="51D9B44D"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noWrap/>
            <w:hideMark/>
          </w:tcPr>
          <w:p w14:paraId="27E6CC4F" w14:textId="77777777" w:rsidR="00651D2E" w:rsidRPr="002D3AB6" w:rsidRDefault="00651D2E" w:rsidP="00060503">
            <w:pPr>
              <w:jc w:val="center"/>
              <w:rPr>
                <w:rFonts w:ascii="Times New Roman" w:hAnsi="Times New Roman"/>
              </w:rPr>
            </w:pPr>
            <w:r w:rsidRPr="002D3AB6">
              <w:rPr>
                <w:rFonts w:ascii="Times New Roman" w:hAnsi="Times New Roman"/>
              </w:rPr>
              <w:t>12.6</w:t>
            </w:r>
          </w:p>
        </w:tc>
        <w:tc>
          <w:tcPr>
            <w:tcW w:w="1300" w:type="dxa"/>
            <w:noWrap/>
            <w:hideMark/>
          </w:tcPr>
          <w:p w14:paraId="5C38C079" w14:textId="77777777" w:rsidR="00651D2E" w:rsidRPr="002D3AB6" w:rsidRDefault="00651D2E" w:rsidP="00060503">
            <w:pPr>
              <w:jc w:val="center"/>
              <w:rPr>
                <w:rFonts w:ascii="Times New Roman" w:hAnsi="Times New Roman"/>
              </w:rPr>
            </w:pPr>
            <w:r w:rsidRPr="002D3AB6">
              <w:rPr>
                <w:rFonts w:ascii="Times New Roman" w:hAnsi="Times New Roman"/>
              </w:rPr>
              <w:t>15.6</w:t>
            </w:r>
          </w:p>
        </w:tc>
        <w:tc>
          <w:tcPr>
            <w:tcW w:w="1300" w:type="dxa"/>
            <w:noWrap/>
            <w:hideMark/>
          </w:tcPr>
          <w:p w14:paraId="083CD0A1"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noWrap/>
            <w:hideMark/>
          </w:tcPr>
          <w:p w14:paraId="201C6ED5" w14:textId="77777777" w:rsidR="00651D2E" w:rsidRPr="002D3AB6" w:rsidRDefault="00651D2E" w:rsidP="00060503">
            <w:pPr>
              <w:jc w:val="center"/>
              <w:rPr>
                <w:rFonts w:ascii="Times New Roman" w:hAnsi="Times New Roman"/>
              </w:rPr>
            </w:pPr>
            <w:r w:rsidRPr="002D3AB6">
              <w:rPr>
                <w:rFonts w:ascii="Times New Roman" w:hAnsi="Times New Roman"/>
              </w:rPr>
              <w:t>14.1</w:t>
            </w:r>
          </w:p>
        </w:tc>
        <w:tc>
          <w:tcPr>
            <w:tcW w:w="1300" w:type="dxa"/>
          </w:tcPr>
          <w:p w14:paraId="7DD499A6" w14:textId="77777777" w:rsidR="00651D2E" w:rsidRPr="002D3AB6" w:rsidRDefault="00651D2E" w:rsidP="00651D2E">
            <w:pPr>
              <w:rPr>
                <w:rFonts w:ascii="Times New Roman" w:hAnsi="Times New Roman"/>
              </w:rPr>
            </w:pPr>
            <w:r w:rsidRPr="002D3AB6">
              <w:rPr>
                <w:rFonts w:ascii="Times New Roman" w:hAnsi="Times New Roman"/>
              </w:rPr>
              <w:t>14.1</w:t>
            </w:r>
          </w:p>
        </w:tc>
      </w:tr>
      <w:tr w:rsidR="00651D2E" w:rsidRPr="002D3AB6" w14:paraId="486DAA1A" w14:textId="77777777" w:rsidTr="00651D2E">
        <w:trPr>
          <w:trHeight w:val="300"/>
          <w:jc w:val="center"/>
        </w:trPr>
        <w:tc>
          <w:tcPr>
            <w:tcW w:w="1356" w:type="dxa"/>
          </w:tcPr>
          <w:p w14:paraId="7BA294F9" w14:textId="77777777" w:rsidR="00651D2E" w:rsidRPr="002D3AB6" w:rsidRDefault="00651D2E" w:rsidP="00060503">
            <w:pPr>
              <w:jc w:val="center"/>
              <w:rPr>
                <w:rFonts w:ascii="Times New Roman" w:hAnsi="Times New Roman"/>
              </w:rPr>
            </w:pPr>
            <w:r w:rsidRPr="002D3AB6">
              <w:rPr>
                <w:rFonts w:ascii="Times New Roman" w:hAnsi="Times New Roman"/>
              </w:rPr>
              <w:t>10000</w:t>
            </w:r>
          </w:p>
        </w:tc>
        <w:tc>
          <w:tcPr>
            <w:tcW w:w="1300" w:type="dxa"/>
            <w:noWrap/>
            <w:hideMark/>
          </w:tcPr>
          <w:p w14:paraId="273A0899"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78689E09"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6083B1E8"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noWrap/>
            <w:hideMark/>
          </w:tcPr>
          <w:p w14:paraId="374D0E30" w14:textId="77777777" w:rsidR="00651D2E" w:rsidRPr="002D3AB6" w:rsidRDefault="00651D2E" w:rsidP="00060503">
            <w:pPr>
              <w:jc w:val="center"/>
              <w:rPr>
                <w:rFonts w:ascii="Times New Roman" w:hAnsi="Times New Roman"/>
              </w:rPr>
            </w:pPr>
            <w:r w:rsidRPr="002D3AB6">
              <w:rPr>
                <w:rFonts w:ascii="Times New Roman" w:hAnsi="Times New Roman"/>
              </w:rPr>
              <w:t>20.1</w:t>
            </w:r>
          </w:p>
        </w:tc>
        <w:tc>
          <w:tcPr>
            <w:tcW w:w="1300" w:type="dxa"/>
            <w:noWrap/>
            <w:hideMark/>
          </w:tcPr>
          <w:p w14:paraId="22261969" w14:textId="77777777" w:rsidR="00651D2E" w:rsidRPr="002D3AB6" w:rsidRDefault="00651D2E" w:rsidP="00060503">
            <w:pPr>
              <w:jc w:val="center"/>
              <w:rPr>
                <w:rFonts w:ascii="Times New Roman" w:hAnsi="Times New Roman"/>
              </w:rPr>
            </w:pPr>
            <w:r w:rsidRPr="002D3AB6">
              <w:rPr>
                <w:rFonts w:ascii="Times New Roman" w:hAnsi="Times New Roman"/>
              </w:rPr>
              <w:t>21.6</w:t>
            </w:r>
          </w:p>
        </w:tc>
        <w:tc>
          <w:tcPr>
            <w:tcW w:w="1300" w:type="dxa"/>
          </w:tcPr>
          <w:p w14:paraId="2AA9A00C" w14:textId="77777777" w:rsidR="00651D2E" w:rsidRPr="002D3AB6" w:rsidRDefault="00651D2E" w:rsidP="00651D2E">
            <w:pPr>
              <w:rPr>
                <w:rFonts w:ascii="Times New Roman" w:hAnsi="Times New Roman"/>
              </w:rPr>
            </w:pPr>
            <w:r w:rsidRPr="002D3AB6">
              <w:rPr>
                <w:rFonts w:ascii="Times New Roman" w:hAnsi="Times New Roman"/>
              </w:rPr>
              <w:t>21</w:t>
            </w:r>
          </w:p>
        </w:tc>
      </w:tr>
    </w:tbl>
    <w:p w14:paraId="322374B3" w14:textId="77777777" w:rsidR="00245B7C" w:rsidRDefault="00245B7C" w:rsidP="002D3AB6">
      <w:pPr>
        <w:rPr>
          <w:rFonts w:ascii="Times New Roman" w:hAnsi="Times New Roman"/>
        </w:rPr>
      </w:pPr>
    </w:p>
    <w:p w14:paraId="1540B4EC" w14:textId="77777777" w:rsidR="00245B7C" w:rsidRDefault="00245B7C" w:rsidP="00245B7C">
      <w:pPr>
        <w:rPr>
          <w:rFonts w:ascii="Times New Roman" w:hAnsi="Times New Roman"/>
        </w:rPr>
      </w:pPr>
      <w:r>
        <w:rPr>
          <w:rFonts w:ascii="Times New Roman" w:hAnsi="Times New Roman"/>
        </w:rPr>
        <w:t>In order to get the interpolated frequency, the geometric mean between 2783Hz and 3594Hz was calculated using the formula below.</w:t>
      </w:r>
    </w:p>
    <w:p w14:paraId="6E69768E" w14:textId="77777777" w:rsidR="00245B7C" w:rsidRPr="003D7C35" w:rsidRDefault="00F60210" w:rsidP="00245B7C">
      <w:pPr>
        <w:rPr>
          <w:rFonts w:ascii="Times New Roman" w:hAnsi="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geometric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EE9570C" w14:textId="06D4DF5B" w:rsidR="003D7C35" w:rsidRPr="003D7C35" w:rsidRDefault="00F60210" w:rsidP="00245B7C">
      <w:pPr>
        <w:rPr>
          <w:rFonts w:ascii="Times New Roman" w:hAnsi="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geometric</m:t>
              </m:r>
            </m:sub>
          </m:sSub>
          <m:r>
            <w:rPr>
              <w:rFonts w:ascii="Cambria Math" w:hAnsi="Cambria Math"/>
            </w:rPr>
            <m:t xml:space="preserve">=3163Hz </m:t>
          </m:r>
        </m:oMath>
      </m:oMathPara>
    </w:p>
    <w:p w14:paraId="2F8964B3" w14:textId="77777777" w:rsidR="003D7C35" w:rsidRPr="00651D2E" w:rsidRDefault="003D7C35" w:rsidP="00245B7C">
      <w:pPr>
        <w:rPr>
          <w:rFonts w:ascii="Times New Roman" w:hAnsi="Times New Roman"/>
        </w:rPr>
      </w:pPr>
    </w:p>
    <w:p w14:paraId="6FF97687" w14:textId="35514D8F" w:rsidR="003D7C35" w:rsidRDefault="003D7C35" w:rsidP="003D7C35">
      <w:pPr>
        <w:pStyle w:val="Caption"/>
        <w:keepNext/>
      </w:pPr>
      <w:r>
        <w:t xml:space="preserve">Table </w:t>
      </w:r>
      <w:fldSimple w:instr=" SEQ Table \* ARABIC ">
        <w:r w:rsidR="00C750DA">
          <w:rPr>
            <w:noProof/>
          </w:rPr>
          <w:t>4</w:t>
        </w:r>
      </w:fldSimple>
      <w:r>
        <w:t>: Tone counts at average frequency</w:t>
      </w:r>
    </w:p>
    <w:tbl>
      <w:tblPr>
        <w:tblStyle w:val="TableGrid"/>
        <w:tblW w:w="0" w:type="auto"/>
        <w:tblLook w:val="04A0" w:firstRow="1" w:lastRow="0" w:firstColumn="1" w:lastColumn="0" w:noHBand="0" w:noVBand="1"/>
      </w:tblPr>
      <w:tblGrid>
        <w:gridCol w:w="1409"/>
        <w:gridCol w:w="1262"/>
        <w:gridCol w:w="1262"/>
        <w:gridCol w:w="1262"/>
        <w:gridCol w:w="1262"/>
        <w:gridCol w:w="1137"/>
        <w:gridCol w:w="1137"/>
      </w:tblGrid>
      <w:tr w:rsidR="00245B7C" w14:paraId="5994139E" w14:textId="77777777" w:rsidTr="00006D9A">
        <w:tc>
          <w:tcPr>
            <w:tcW w:w="1409" w:type="dxa"/>
          </w:tcPr>
          <w:p w14:paraId="5EF627F6" w14:textId="77777777" w:rsidR="00245B7C" w:rsidRDefault="00245B7C" w:rsidP="00006D9A">
            <w:pPr>
              <w:rPr>
                <w:rFonts w:ascii="Times New Roman" w:hAnsi="Times New Roman"/>
              </w:rPr>
            </w:pPr>
            <w:r>
              <w:rPr>
                <w:rFonts w:ascii="Times New Roman" w:hAnsi="Times New Roman"/>
              </w:rPr>
              <w:t>Frequency</w:t>
            </w:r>
          </w:p>
        </w:tc>
        <w:tc>
          <w:tcPr>
            <w:tcW w:w="1262" w:type="dxa"/>
          </w:tcPr>
          <w:p w14:paraId="2467E44E" w14:textId="77777777" w:rsidR="00245B7C" w:rsidRDefault="00245B7C" w:rsidP="00006D9A">
            <w:pPr>
              <w:rPr>
                <w:rFonts w:ascii="Times New Roman" w:hAnsi="Times New Roman"/>
              </w:rPr>
            </w:pPr>
            <w:r>
              <w:rPr>
                <w:rFonts w:ascii="Times New Roman" w:hAnsi="Times New Roman"/>
              </w:rPr>
              <w:t>Trial 1</w:t>
            </w:r>
          </w:p>
        </w:tc>
        <w:tc>
          <w:tcPr>
            <w:tcW w:w="1262" w:type="dxa"/>
          </w:tcPr>
          <w:p w14:paraId="40AE594E" w14:textId="77777777" w:rsidR="00245B7C" w:rsidRDefault="00245B7C" w:rsidP="00006D9A">
            <w:pPr>
              <w:rPr>
                <w:rFonts w:ascii="Times New Roman" w:hAnsi="Times New Roman"/>
              </w:rPr>
            </w:pPr>
            <w:r>
              <w:rPr>
                <w:rFonts w:ascii="Times New Roman" w:hAnsi="Times New Roman"/>
              </w:rPr>
              <w:t>Trial 2</w:t>
            </w:r>
          </w:p>
        </w:tc>
        <w:tc>
          <w:tcPr>
            <w:tcW w:w="1262" w:type="dxa"/>
          </w:tcPr>
          <w:p w14:paraId="7BA4DE6C" w14:textId="77777777" w:rsidR="00245B7C" w:rsidRDefault="00245B7C" w:rsidP="00006D9A">
            <w:pPr>
              <w:rPr>
                <w:rFonts w:ascii="Times New Roman" w:hAnsi="Times New Roman"/>
              </w:rPr>
            </w:pPr>
            <w:r>
              <w:rPr>
                <w:rFonts w:ascii="Times New Roman" w:hAnsi="Times New Roman"/>
              </w:rPr>
              <w:t>Trial 3</w:t>
            </w:r>
          </w:p>
        </w:tc>
        <w:tc>
          <w:tcPr>
            <w:tcW w:w="1262" w:type="dxa"/>
          </w:tcPr>
          <w:p w14:paraId="7EF5D44F" w14:textId="77777777" w:rsidR="00245B7C" w:rsidRDefault="00245B7C" w:rsidP="00006D9A">
            <w:pPr>
              <w:rPr>
                <w:rFonts w:ascii="Times New Roman" w:hAnsi="Times New Roman"/>
              </w:rPr>
            </w:pPr>
            <w:r>
              <w:rPr>
                <w:rFonts w:ascii="Times New Roman" w:hAnsi="Times New Roman"/>
              </w:rPr>
              <w:t>Trial 4</w:t>
            </w:r>
          </w:p>
        </w:tc>
        <w:tc>
          <w:tcPr>
            <w:tcW w:w="1137" w:type="dxa"/>
          </w:tcPr>
          <w:p w14:paraId="37DEDD4D" w14:textId="77777777" w:rsidR="00245B7C" w:rsidRDefault="00245B7C" w:rsidP="00006D9A">
            <w:pPr>
              <w:rPr>
                <w:rFonts w:ascii="Times New Roman" w:hAnsi="Times New Roman"/>
              </w:rPr>
            </w:pPr>
            <w:r>
              <w:rPr>
                <w:rFonts w:ascii="Times New Roman" w:hAnsi="Times New Roman"/>
              </w:rPr>
              <w:t>Trial 5</w:t>
            </w:r>
          </w:p>
        </w:tc>
        <w:tc>
          <w:tcPr>
            <w:tcW w:w="1137" w:type="dxa"/>
          </w:tcPr>
          <w:p w14:paraId="7BDC9D86" w14:textId="77777777" w:rsidR="00245B7C" w:rsidRDefault="00245B7C" w:rsidP="00006D9A">
            <w:pPr>
              <w:rPr>
                <w:rFonts w:ascii="Times New Roman" w:hAnsi="Times New Roman"/>
              </w:rPr>
            </w:pPr>
            <w:r>
              <w:rPr>
                <w:rFonts w:ascii="Times New Roman" w:hAnsi="Times New Roman"/>
              </w:rPr>
              <w:t>Mean</w:t>
            </w:r>
          </w:p>
        </w:tc>
      </w:tr>
      <w:tr w:rsidR="00245B7C" w14:paraId="0B629F1B" w14:textId="77777777" w:rsidTr="00006D9A">
        <w:tc>
          <w:tcPr>
            <w:tcW w:w="1409" w:type="dxa"/>
          </w:tcPr>
          <w:p w14:paraId="20C16AA5" w14:textId="77777777" w:rsidR="00245B7C" w:rsidRDefault="00245B7C" w:rsidP="00006D9A">
            <w:pPr>
              <w:rPr>
                <w:rFonts w:ascii="Times New Roman" w:hAnsi="Times New Roman"/>
              </w:rPr>
            </w:pPr>
            <w:r>
              <w:rPr>
                <w:rFonts w:ascii="Times New Roman" w:hAnsi="Times New Roman"/>
              </w:rPr>
              <w:t>3162Hz</w:t>
            </w:r>
          </w:p>
        </w:tc>
        <w:tc>
          <w:tcPr>
            <w:tcW w:w="1262" w:type="dxa"/>
          </w:tcPr>
          <w:p w14:paraId="3724F20A" w14:textId="77777777" w:rsidR="00245B7C" w:rsidRDefault="00245B7C" w:rsidP="00006D9A">
            <w:pPr>
              <w:rPr>
                <w:rFonts w:ascii="Times New Roman" w:hAnsi="Times New Roman"/>
              </w:rPr>
            </w:pPr>
            <w:r>
              <w:rPr>
                <w:rFonts w:ascii="Times New Roman" w:hAnsi="Times New Roman"/>
              </w:rPr>
              <w:t>23</w:t>
            </w:r>
          </w:p>
        </w:tc>
        <w:tc>
          <w:tcPr>
            <w:tcW w:w="1262" w:type="dxa"/>
          </w:tcPr>
          <w:p w14:paraId="1F664905" w14:textId="77777777" w:rsidR="00245B7C" w:rsidRDefault="00245B7C" w:rsidP="00006D9A">
            <w:pPr>
              <w:rPr>
                <w:rFonts w:ascii="Times New Roman" w:hAnsi="Times New Roman"/>
              </w:rPr>
            </w:pPr>
            <w:r>
              <w:rPr>
                <w:rFonts w:ascii="Times New Roman" w:hAnsi="Times New Roman"/>
              </w:rPr>
              <w:t>24</w:t>
            </w:r>
          </w:p>
        </w:tc>
        <w:tc>
          <w:tcPr>
            <w:tcW w:w="1262" w:type="dxa"/>
          </w:tcPr>
          <w:p w14:paraId="320C010F" w14:textId="77777777" w:rsidR="00245B7C" w:rsidRDefault="00245B7C" w:rsidP="00006D9A">
            <w:pPr>
              <w:rPr>
                <w:rFonts w:ascii="Times New Roman" w:hAnsi="Times New Roman"/>
              </w:rPr>
            </w:pPr>
            <w:r>
              <w:rPr>
                <w:rFonts w:ascii="Times New Roman" w:hAnsi="Times New Roman"/>
              </w:rPr>
              <w:t>23</w:t>
            </w:r>
          </w:p>
        </w:tc>
        <w:tc>
          <w:tcPr>
            <w:tcW w:w="1262" w:type="dxa"/>
          </w:tcPr>
          <w:p w14:paraId="119177CA" w14:textId="77777777" w:rsidR="00245B7C" w:rsidRDefault="00245B7C" w:rsidP="00006D9A">
            <w:pPr>
              <w:rPr>
                <w:rFonts w:ascii="Times New Roman" w:hAnsi="Times New Roman"/>
              </w:rPr>
            </w:pPr>
            <w:r>
              <w:rPr>
                <w:rFonts w:ascii="Times New Roman" w:hAnsi="Times New Roman"/>
              </w:rPr>
              <w:t>24</w:t>
            </w:r>
          </w:p>
        </w:tc>
        <w:tc>
          <w:tcPr>
            <w:tcW w:w="1137" w:type="dxa"/>
          </w:tcPr>
          <w:p w14:paraId="14AD43F9" w14:textId="77777777" w:rsidR="00245B7C" w:rsidRDefault="00245B7C" w:rsidP="00006D9A">
            <w:pPr>
              <w:rPr>
                <w:rFonts w:ascii="Times New Roman" w:hAnsi="Times New Roman"/>
              </w:rPr>
            </w:pPr>
            <w:r>
              <w:rPr>
                <w:rFonts w:ascii="Times New Roman" w:hAnsi="Times New Roman"/>
              </w:rPr>
              <w:t>23</w:t>
            </w:r>
          </w:p>
        </w:tc>
        <w:tc>
          <w:tcPr>
            <w:tcW w:w="1137" w:type="dxa"/>
          </w:tcPr>
          <w:p w14:paraId="561554CA" w14:textId="77777777" w:rsidR="00245B7C" w:rsidRDefault="00245B7C" w:rsidP="00006D9A">
            <w:pPr>
              <w:rPr>
                <w:rFonts w:ascii="Times New Roman" w:hAnsi="Times New Roman"/>
              </w:rPr>
            </w:pPr>
            <w:r>
              <w:rPr>
                <w:rFonts w:ascii="Times New Roman" w:hAnsi="Times New Roman"/>
              </w:rPr>
              <w:t>23.4</w:t>
            </w:r>
          </w:p>
        </w:tc>
      </w:tr>
    </w:tbl>
    <w:p w14:paraId="617E7A7D" w14:textId="77777777" w:rsidR="00245B7C" w:rsidRDefault="00245B7C" w:rsidP="00245B7C">
      <w:pPr>
        <w:rPr>
          <w:rFonts w:ascii="Times New Roman" w:hAnsi="Times New Roman"/>
        </w:rPr>
      </w:pPr>
    </w:p>
    <w:p w14:paraId="4C2E09A4" w14:textId="77777777" w:rsidR="00245B7C" w:rsidRDefault="00245B7C" w:rsidP="00245B7C">
      <w:pPr>
        <w:rPr>
          <w:rFonts w:ascii="Times New Roman" w:hAnsi="Times New Roman"/>
        </w:rPr>
      </w:pPr>
      <w:r>
        <w:rPr>
          <w:rFonts w:ascii="Times New Roman" w:hAnsi="Times New Roman"/>
        </w:rPr>
        <w:t>Converting the mean to dB, and comparing it with the geometric average of the two frequencies 2783Hz and 3594Hz:</w:t>
      </w:r>
    </w:p>
    <w:p w14:paraId="1D34B890" w14:textId="77777777" w:rsidR="00245B7C" w:rsidRDefault="00245B7C" w:rsidP="00245B7C">
      <w:pPr>
        <w:rPr>
          <w:rFonts w:ascii="Times New Roman" w:hAnsi="Times New Roman"/>
        </w:rPr>
      </w:pPr>
    </w:p>
    <w:p w14:paraId="35533636" w14:textId="71A1EF92" w:rsidR="003D7C35" w:rsidRDefault="003D7C35" w:rsidP="003D7C35">
      <w:pPr>
        <w:pStyle w:val="Caption"/>
        <w:keepNext/>
      </w:pPr>
      <w:r>
        <w:t xml:space="preserve">Table </w:t>
      </w:r>
      <w:fldSimple w:instr=" SEQ Table \* ARABIC ">
        <w:r w:rsidR="00C750DA">
          <w:rPr>
            <w:noProof/>
          </w:rPr>
          <w:t>5</w:t>
        </w:r>
      </w:fldSimple>
      <w:r>
        <w:t>: Interpolated Vs. Measured dB Values</w:t>
      </w:r>
    </w:p>
    <w:tbl>
      <w:tblPr>
        <w:tblStyle w:val="TableGrid"/>
        <w:tblW w:w="0" w:type="auto"/>
        <w:tblLook w:val="04A0" w:firstRow="1" w:lastRow="0" w:firstColumn="1" w:lastColumn="0" w:noHBand="0" w:noVBand="1"/>
      </w:tblPr>
      <w:tblGrid>
        <w:gridCol w:w="2214"/>
        <w:gridCol w:w="2214"/>
        <w:gridCol w:w="2214"/>
        <w:gridCol w:w="2214"/>
      </w:tblGrid>
      <w:tr w:rsidR="00245B7C" w14:paraId="3AA72464" w14:textId="77777777" w:rsidTr="00245B7C">
        <w:tc>
          <w:tcPr>
            <w:tcW w:w="2214" w:type="dxa"/>
          </w:tcPr>
          <w:p w14:paraId="0A9939F1" w14:textId="77777777" w:rsidR="00245B7C" w:rsidRDefault="00245B7C" w:rsidP="002D5A41">
            <w:pPr>
              <w:rPr>
                <w:rFonts w:ascii="Times New Roman" w:hAnsi="Times New Roman"/>
              </w:rPr>
            </w:pPr>
            <w:proofErr w:type="gramStart"/>
            <w:r>
              <w:rPr>
                <w:rFonts w:ascii="Times New Roman" w:hAnsi="Times New Roman"/>
              </w:rPr>
              <w:t>dB</w:t>
            </w:r>
            <w:proofErr w:type="gramEnd"/>
            <w:r>
              <w:rPr>
                <w:rFonts w:ascii="Times New Roman" w:hAnsi="Times New Roman"/>
              </w:rPr>
              <w:t xml:space="preserve"> Measured Average</w:t>
            </w:r>
          </w:p>
        </w:tc>
        <w:tc>
          <w:tcPr>
            <w:tcW w:w="2214" w:type="dxa"/>
          </w:tcPr>
          <w:p w14:paraId="33508CEC" w14:textId="77777777" w:rsidR="00245B7C" w:rsidRDefault="00245B7C" w:rsidP="002D5A41">
            <w:pPr>
              <w:rPr>
                <w:rFonts w:ascii="Times New Roman" w:hAnsi="Times New Roman"/>
              </w:rPr>
            </w:pPr>
            <w:proofErr w:type="gramStart"/>
            <w:r>
              <w:rPr>
                <w:rFonts w:ascii="Times New Roman" w:hAnsi="Times New Roman"/>
              </w:rPr>
              <w:t>dB</w:t>
            </w:r>
            <w:proofErr w:type="gramEnd"/>
            <w:r>
              <w:rPr>
                <w:rFonts w:ascii="Times New Roman" w:hAnsi="Times New Roman"/>
              </w:rPr>
              <w:t xml:space="preserve"> Interpolated</w:t>
            </w:r>
          </w:p>
        </w:tc>
        <w:tc>
          <w:tcPr>
            <w:tcW w:w="2214" w:type="dxa"/>
          </w:tcPr>
          <w:p w14:paraId="343B0051" w14:textId="77777777" w:rsidR="00245B7C" w:rsidRDefault="00245B7C" w:rsidP="002D5A41">
            <w:pPr>
              <w:rPr>
                <w:rFonts w:ascii="Times New Roman" w:hAnsi="Times New Roman"/>
              </w:rPr>
            </w:pPr>
            <w:r>
              <w:rPr>
                <w:rFonts w:ascii="Times New Roman" w:hAnsi="Times New Roman"/>
              </w:rPr>
              <w:t>Error dB</w:t>
            </w:r>
          </w:p>
        </w:tc>
        <w:tc>
          <w:tcPr>
            <w:tcW w:w="2214" w:type="dxa"/>
          </w:tcPr>
          <w:p w14:paraId="5688014F" w14:textId="77777777" w:rsidR="00245B7C" w:rsidRDefault="00245B7C" w:rsidP="00245B7C">
            <w:pPr>
              <w:rPr>
                <w:rFonts w:ascii="Times New Roman" w:hAnsi="Times New Roman"/>
              </w:rPr>
            </w:pPr>
            <w:r>
              <w:rPr>
                <w:rFonts w:ascii="Times New Roman" w:hAnsi="Times New Roman"/>
              </w:rPr>
              <w:t xml:space="preserve">Std. </w:t>
            </w:r>
            <w:proofErr w:type="spellStart"/>
            <w:r>
              <w:rPr>
                <w:rFonts w:ascii="Times New Roman" w:hAnsi="Times New Roman"/>
              </w:rPr>
              <w:t>Dev</w:t>
            </w:r>
            <w:proofErr w:type="spellEnd"/>
          </w:p>
        </w:tc>
      </w:tr>
      <w:tr w:rsidR="00245B7C" w14:paraId="57968C3A" w14:textId="77777777" w:rsidTr="00245B7C">
        <w:tc>
          <w:tcPr>
            <w:tcW w:w="2214" w:type="dxa"/>
          </w:tcPr>
          <w:p w14:paraId="392BF15C" w14:textId="77777777" w:rsidR="00245B7C" w:rsidRDefault="00245B7C" w:rsidP="00245B7C">
            <w:pPr>
              <w:rPr>
                <w:rFonts w:ascii="Times New Roman" w:hAnsi="Times New Roman"/>
              </w:rPr>
            </w:pPr>
            <w:r>
              <w:rPr>
                <w:rFonts w:ascii="Times New Roman" w:hAnsi="Times New Roman"/>
              </w:rPr>
              <w:t>5.9</w:t>
            </w:r>
          </w:p>
        </w:tc>
        <w:tc>
          <w:tcPr>
            <w:tcW w:w="2214" w:type="dxa"/>
          </w:tcPr>
          <w:p w14:paraId="65D738E0" w14:textId="77777777" w:rsidR="00245B7C" w:rsidRDefault="00245B7C" w:rsidP="00245B7C">
            <w:pPr>
              <w:rPr>
                <w:rFonts w:ascii="Times New Roman" w:hAnsi="Times New Roman"/>
              </w:rPr>
            </w:pPr>
            <w:r>
              <w:rPr>
                <w:rFonts w:ascii="Times New Roman" w:hAnsi="Times New Roman"/>
              </w:rPr>
              <w:t>6</w:t>
            </w:r>
          </w:p>
        </w:tc>
        <w:tc>
          <w:tcPr>
            <w:tcW w:w="2214" w:type="dxa"/>
          </w:tcPr>
          <w:p w14:paraId="0CADDD25" w14:textId="77777777" w:rsidR="00245B7C" w:rsidRDefault="00245B7C" w:rsidP="00245B7C">
            <w:pPr>
              <w:rPr>
                <w:rFonts w:ascii="Times New Roman" w:hAnsi="Times New Roman"/>
              </w:rPr>
            </w:pPr>
            <w:r>
              <w:rPr>
                <w:rFonts w:ascii="Times New Roman" w:hAnsi="Times New Roman"/>
              </w:rPr>
              <w:t>0.1</w:t>
            </w:r>
          </w:p>
        </w:tc>
        <w:tc>
          <w:tcPr>
            <w:tcW w:w="2214" w:type="dxa"/>
          </w:tcPr>
          <w:p w14:paraId="050979E9" w14:textId="77777777" w:rsidR="00245B7C" w:rsidRDefault="00245B7C" w:rsidP="00245B7C">
            <w:pPr>
              <w:rPr>
                <w:rFonts w:ascii="Times New Roman" w:hAnsi="Times New Roman"/>
              </w:rPr>
            </w:pPr>
            <w:r>
              <w:rPr>
                <w:rFonts w:ascii="Times New Roman" w:hAnsi="Times New Roman"/>
              </w:rPr>
              <w:t>0.0707</w:t>
            </w:r>
          </w:p>
        </w:tc>
      </w:tr>
    </w:tbl>
    <w:p w14:paraId="458E69D5" w14:textId="77777777" w:rsidR="00245B7C" w:rsidRDefault="00245B7C" w:rsidP="00245B7C">
      <w:pPr>
        <w:rPr>
          <w:rFonts w:ascii="Times New Roman" w:hAnsi="Times New Roman"/>
        </w:rPr>
      </w:pPr>
    </w:p>
    <w:p w14:paraId="037EE547" w14:textId="38080E9E" w:rsidR="00245B7C" w:rsidRPr="00245B7C" w:rsidRDefault="00245B7C" w:rsidP="002D3AB6">
      <w:pPr>
        <w:rPr>
          <w:rFonts w:ascii="Times New Roman" w:hAnsi="Times New Roman"/>
          <w:b/>
        </w:rPr>
      </w:pPr>
      <w:r>
        <w:rPr>
          <w:rFonts w:ascii="Times New Roman" w:hAnsi="Times New Roman"/>
          <w:b/>
        </w:rPr>
        <w:t>Addition</w:t>
      </w:r>
      <w:r w:rsidR="003D7C35">
        <w:rPr>
          <w:rFonts w:ascii="Times New Roman" w:hAnsi="Times New Roman"/>
          <w:b/>
        </w:rPr>
        <w:t>al</w:t>
      </w:r>
      <w:r>
        <w:rPr>
          <w:rFonts w:ascii="Times New Roman" w:hAnsi="Times New Roman"/>
          <w:b/>
        </w:rPr>
        <w:t xml:space="preserve"> Verification of Results using </w:t>
      </w:r>
      <w:proofErr w:type="gramStart"/>
      <w:r>
        <w:rPr>
          <w:rFonts w:ascii="Times New Roman" w:hAnsi="Times New Roman"/>
          <w:b/>
        </w:rPr>
        <w:t>multiple Linear Interpolation</w:t>
      </w:r>
      <w:proofErr w:type="gramEnd"/>
    </w:p>
    <w:p w14:paraId="362E808D" w14:textId="77777777" w:rsidR="00245B7C" w:rsidRDefault="00245B7C" w:rsidP="002D3AB6">
      <w:pPr>
        <w:rPr>
          <w:rFonts w:ascii="Times New Roman" w:hAnsi="Times New Roman"/>
        </w:rPr>
      </w:pPr>
    </w:p>
    <w:p w14:paraId="151693EA" w14:textId="21ED643E" w:rsidR="003D7C35" w:rsidRDefault="003D7C35" w:rsidP="003D7C35">
      <w:pPr>
        <w:pStyle w:val="Caption"/>
        <w:keepNext/>
      </w:pPr>
      <w:r>
        <w:t xml:space="preserve">Table </w:t>
      </w:r>
      <w:fldSimple w:instr=" SEQ Table \* ARABIC ">
        <w:r w:rsidR="00C750DA">
          <w:rPr>
            <w:noProof/>
          </w:rPr>
          <w:t>6</w:t>
        </w:r>
      </w:fldSimple>
      <w:r>
        <w:t>: Multiple Linear Interpolation of dB across frequencies</w:t>
      </w:r>
    </w:p>
    <w:tbl>
      <w:tblPr>
        <w:tblStyle w:val="TableGrid"/>
        <w:tblW w:w="0" w:type="auto"/>
        <w:jc w:val="center"/>
        <w:tblLook w:val="04A0" w:firstRow="1" w:lastRow="0" w:firstColumn="1" w:lastColumn="0" w:noHBand="0" w:noVBand="1"/>
      </w:tblPr>
      <w:tblGrid>
        <w:gridCol w:w="1356"/>
        <w:gridCol w:w="1300"/>
        <w:gridCol w:w="1376"/>
        <w:gridCol w:w="1300"/>
      </w:tblGrid>
      <w:tr w:rsidR="00651D2E" w:rsidRPr="002D3AB6" w14:paraId="3543DD85" w14:textId="77777777" w:rsidTr="003D7C35">
        <w:trPr>
          <w:trHeight w:val="300"/>
          <w:jc w:val="center"/>
        </w:trPr>
        <w:tc>
          <w:tcPr>
            <w:tcW w:w="1356" w:type="dxa"/>
          </w:tcPr>
          <w:p w14:paraId="31067E0F" w14:textId="77777777" w:rsidR="00651D2E" w:rsidRPr="002D3AB6" w:rsidRDefault="00651D2E" w:rsidP="00651D2E">
            <w:pPr>
              <w:jc w:val="center"/>
              <w:rPr>
                <w:rFonts w:ascii="Times New Roman" w:hAnsi="Times New Roman"/>
              </w:rPr>
            </w:pPr>
            <w:r w:rsidRPr="002D3AB6">
              <w:rPr>
                <w:rFonts w:ascii="Times New Roman" w:hAnsi="Times New Roman"/>
              </w:rPr>
              <w:t>Frequency</w:t>
            </w:r>
            <w:r>
              <w:rPr>
                <w:rFonts w:ascii="Times New Roman" w:hAnsi="Times New Roman"/>
              </w:rPr>
              <w:t xml:space="preserve"> (Hz)</w:t>
            </w:r>
          </w:p>
        </w:tc>
        <w:tc>
          <w:tcPr>
            <w:tcW w:w="1300" w:type="dxa"/>
            <w:noWrap/>
            <w:hideMark/>
          </w:tcPr>
          <w:p w14:paraId="611EE14F" w14:textId="77777777" w:rsidR="00651D2E" w:rsidRPr="002D3AB6" w:rsidRDefault="00651D2E" w:rsidP="002D3AB6">
            <w:pPr>
              <w:rPr>
                <w:rFonts w:ascii="Times New Roman" w:hAnsi="Times New Roman"/>
              </w:rPr>
            </w:pPr>
            <w:r w:rsidRPr="002D3AB6">
              <w:rPr>
                <w:rFonts w:ascii="Times New Roman" w:hAnsi="Times New Roman"/>
              </w:rPr>
              <w:t xml:space="preserve">Mean </w:t>
            </w:r>
            <w:r>
              <w:rPr>
                <w:rFonts w:ascii="Times New Roman" w:hAnsi="Times New Roman"/>
              </w:rPr>
              <w:t>dB</w:t>
            </w:r>
          </w:p>
        </w:tc>
        <w:tc>
          <w:tcPr>
            <w:tcW w:w="1376" w:type="dxa"/>
            <w:noWrap/>
            <w:hideMark/>
          </w:tcPr>
          <w:p w14:paraId="78B6880F" w14:textId="77777777" w:rsidR="00651D2E" w:rsidRPr="002D3AB6" w:rsidRDefault="00651D2E">
            <w:pPr>
              <w:rPr>
                <w:rFonts w:ascii="Times New Roman" w:hAnsi="Times New Roman"/>
              </w:rPr>
            </w:pPr>
            <w:r w:rsidRPr="002D3AB6">
              <w:rPr>
                <w:rFonts w:ascii="Times New Roman" w:hAnsi="Times New Roman"/>
              </w:rPr>
              <w:t>Interpolated Value</w:t>
            </w:r>
            <w:r>
              <w:rPr>
                <w:rFonts w:ascii="Times New Roman" w:hAnsi="Times New Roman"/>
              </w:rPr>
              <w:t xml:space="preserve"> (dB)</w:t>
            </w:r>
          </w:p>
        </w:tc>
        <w:tc>
          <w:tcPr>
            <w:tcW w:w="1300" w:type="dxa"/>
            <w:noWrap/>
            <w:hideMark/>
          </w:tcPr>
          <w:p w14:paraId="0D8EAB07" w14:textId="77777777" w:rsidR="00651D2E" w:rsidRPr="002D3AB6" w:rsidRDefault="00651D2E">
            <w:pPr>
              <w:rPr>
                <w:rFonts w:ascii="Times New Roman" w:hAnsi="Times New Roman"/>
              </w:rPr>
            </w:pPr>
            <w:r w:rsidRPr="002D3AB6">
              <w:rPr>
                <w:rFonts w:ascii="Times New Roman" w:hAnsi="Times New Roman"/>
              </w:rPr>
              <w:t>Error in dB</w:t>
            </w:r>
          </w:p>
        </w:tc>
      </w:tr>
      <w:tr w:rsidR="00651D2E" w:rsidRPr="002D3AB6" w14:paraId="3761DE81" w14:textId="77777777" w:rsidTr="003D7C35">
        <w:trPr>
          <w:trHeight w:val="300"/>
          <w:jc w:val="center"/>
        </w:trPr>
        <w:tc>
          <w:tcPr>
            <w:tcW w:w="1356" w:type="dxa"/>
          </w:tcPr>
          <w:p w14:paraId="07961714" w14:textId="77777777" w:rsidR="00651D2E" w:rsidRPr="002D3AB6" w:rsidRDefault="00651D2E" w:rsidP="00651D2E">
            <w:pPr>
              <w:jc w:val="center"/>
              <w:rPr>
                <w:rFonts w:ascii="Times New Roman" w:hAnsi="Times New Roman"/>
              </w:rPr>
            </w:pPr>
            <w:r w:rsidRPr="002D3AB6">
              <w:rPr>
                <w:rFonts w:ascii="Times New Roman" w:hAnsi="Times New Roman"/>
              </w:rPr>
              <w:t>1000</w:t>
            </w:r>
          </w:p>
        </w:tc>
        <w:tc>
          <w:tcPr>
            <w:tcW w:w="1300" w:type="dxa"/>
            <w:noWrap/>
            <w:hideMark/>
          </w:tcPr>
          <w:p w14:paraId="240012FD" w14:textId="77777777" w:rsidR="00651D2E" w:rsidRPr="002D3AB6" w:rsidRDefault="00651D2E" w:rsidP="002D3AB6">
            <w:pPr>
              <w:rPr>
                <w:rFonts w:ascii="Times New Roman" w:hAnsi="Times New Roman"/>
              </w:rPr>
            </w:pPr>
            <w:r w:rsidRPr="002D3AB6">
              <w:rPr>
                <w:rFonts w:ascii="Times New Roman" w:hAnsi="Times New Roman"/>
              </w:rPr>
              <w:t>21.9</w:t>
            </w:r>
          </w:p>
        </w:tc>
        <w:tc>
          <w:tcPr>
            <w:tcW w:w="1376" w:type="dxa"/>
            <w:noWrap/>
            <w:hideMark/>
          </w:tcPr>
          <w:p w14:paraId="31E53AA5" w14:textId="77777777" w:rsidR="00651D2E" w:rsidRPr="002D3AB6" w:rsidRDefault="00651D2E">
            <w:pPr>
              <w:rPr>
                <w:rFonts w:ascii="Times New Roman" w:hAnsi="Times New Roman"/>
              </w:rPr>
            </w:pPr>
            <w:r>
              <w:rPr>
                <w:rFonts w:ascii="Times New Roman" w:hAnsi="Times New Roman"/>
              </w:rPr>
              <w:t>-</w:t>
            </w:r>
          </w:p>
        </w:tc>
        <w:tc>
          <w:tcPr>
            <w:tcW w:w="1300" w:type="dxa"/>
            <w:noWrap/>
            <w:hideMark/>
          </w:tcPr>
          <w:p w14:paraId="42079166" w14:textId="77777777" w:rsidR="00651D2E" w:rsidRPr="002D3AB6" w:rsidRDefault="00651D2E">
            <w:pPr>
              <w:rPr>
                <w:rFonts w:ascii="Times New Roman" w:hAnsi="Times New Roman"/>
              </w:rPr>
            </w:pPr>
            <w:r>
              <w:rPr>
                <w:rFonts w:ascii="Times New Roman" w:hAnsi="Times New Roman"/>
              </w:rPr>
              <w:t>-</w:t>
            </w:r>
          </w:p>
        </w:tc>
      </w:tr>
      <w:tr w:rsidR="00651D2E" w:rsidRPr="002D3AB6" w14:paraId="10208EEB" w14:textId="77777777" w:rsidTr="003D7C35">
        <w:trPr>
          <w:trHeight w:val="300"/>
          <w:jc w:val="center"/>
        </w:trPr>
        <w:tc>
          <w:tcPr>
            <w:tcW w:w="1356" w:type="dxa"/>
          </w:tcPr>
          <w:p w14:paraId="40A1DCA5" w14:textId="77777777" w:rsidR="00651D2E" w:rsidRPr="002D3AB6" w:rsidRDefault="00651D2E" w:rsidP="00651D2E">
            <w:pPr>
              <w:jc w:val="center"/>
              <w:rPr>
                <w:rFonts w:ascii="Times New Roman" w:hAnsi="Times New Roman"/>
              </w:rPr>
            </w:pPr>
            <w:r w:rsidRPr="002D3AB6">
              <w:rPr>
                <w:rFonts w:ascii="Times New Roman" w:hAnsi="Times New Roman"/>
              </w:rPr>
              <w:t>1291.55</w:t>
            </w:r>
          </w:p>
        </w:tc>
        <w:tc>
          <w:tcPr>
            <w:tcW w:w="1300" w:type="dxa"/>
            <w:noWrap/>
            <w:hideMark/>
          </w:tcPr>
          <w:p w14:paraId="1C9A815B" w14:textId="77777777" w:rsidR="00651D2E" w:rsidRPr="002D3AB6" w:rsidRDefault="00651D2E" w:rsidP="002D3AB6">
            <w:pPr>
              <w:rPr>
                <w:rFonts w:ascii="Times New Roman" w:hAnsi="Times New Roman"/>
              </w:rPr>
            </w:pPr>
            <w:r w:rsidRPr="002D3AB6">
              <w:rPr>
                <w:rFonts w:ascii="Times New Roman" w:hAnsi="Times New Roman"/>
              </w:rPr>
              <w:t>21.9</w:t>
            </w:r>
          </w:p>
        </w:tc>
        <w:tc>
          <w:tcPr>
            <w:tcW w:w="1376" w:type="dxa"/>
            <w:noWrap/>
            <w:hideMark/>
          </w:tcPr>
          <w:p w14:paraId="6E614A9C" w14:textId="77777777" w:rsidR="00651D2E" w:rsidRPr="002D3AB6" w:rsidRDefault="00651D2E">
            <w:pPr>
              <w:rPr>
                <w:rFonts w:ascii="Times New Roman" w:hAnsi="Times New Roman"/>
              </w:rPr>
            </w:pPr>
            <w:r>
              <w:rPr>
                <w:rFonts w:ascii="Times New Roman" w:hAnsi="Times New Roman"/>
              </w:rPr>
              <w:t>-</w:t>
            </w:r>
          </w:p>
        </w:tc>
        <w:tc>
          <w:tcPr>
            <w:tcW w:w="1300" w:type="dxa"/>
            <w:noWrap/>
            <w:hideMark/>
          </w:tcPr>
          <w:p w14:paraId="2578389C" w14:textId="77777777" w:rsidR="00651D2E" w:rsidRPr="002D3AB6" w:rsidRDefault="00651D2E">
            <w:pPr>
              <w:rPr>
                <w:rFonts w:ascii="Times New Roman" w:hAnsi="Times New Roman"/>
              </w:rPr>
            </w:pPr>
            <w:r>
              <w:rPr>
                <w:rFonts w:ascii="Times New Roman" w:hAnsi="Times New Roman"/>
              </w:rPr>
              <w:t>-</w:t>
            </w:r>
          </w:p>
        </w:tc>
      </w:tr>
      <w:tr w:rsidR="00651D2E" w:rsidRPr="002D3AB6" w14:paraId="7BF940C5" w14:textId="77777777" w:rsidTr="003D7C35">
        <w:trPr>
          <w:trHeight w:val="300"/>
          <w:jc w:val="center"/>
        </w:trPr>
        <w:tc>
          <w:tcPr>
            <w:tcW w:w="1356" w:type="dxa"/>
          </w:tcPr>
          <w:p w14:paraId="4C178378" w14:textId="77777777" w:rsidR="00651D2E" w:rsidRPr="002D3AB6" w:rsidRDefault="00651D2E" w:rsidP="00651D2E">
            <w:pPr>
              <w:jc w:val="center"/>
              <w:rPr>
                <w:rFonts w:ascii="Times New Roman" w:hAnsi="Times New Roman"/>
              </w:rPr>
            </w:pPr>
            <w:r w:rsidRPr="002D3AB6">
              <w:rPr>
                <w:rFonts w:ascii="Times New Roman" w:hAnsi="Times New Roman"/>
              </w:rPr>
              <w:t>1668</w:t>
            </w:r>
          </w:p>
        </w:tc>
        <w:tc>
          <w:tcPr>
            <w:tcW w:w="1300" w:type="dxa"/>
            <w:noWrap/>
            <w:hideMark/>
          </w:tcPr>
          <w:p w14:paraId="3D1B71FA" w14:textId="77777777" w:rsidR="00651D2E" w:rsidRPr="002D3AB6" w:rsidRDefault="00651D2E" w:rsidP="002D3AB6">
            <w:pPr>
              <w:rPr>
                <w:rFonts w:ascii="Times New Roman" w:hAnsi="Times New Roman"/>
              </w:rPr>
            </w:pPr>
            <w:r w:rsidRPr="002D3AB6">
              <w:rPr>
                <w:rFonts w:ascii="Times New Roman" w:hAnsi="Times New Roman"/>
              </w:rPr>
              <w:t>20.4</w:t>
            </w:r>
          </w:p>
        </w:tc>
        <w:tc>
          <w:tcPr>
            <w:tcW w:w="1376" w:type="dxa"/>
            <w:noWrap/>
            <w:hideMark/>
          </w:tcPr>
          <w:p w14:paraId="60F0666D" w14:textId="77777777" w:rsidR="00651D2E" w:rsidRPr="002D3AB6" w:rsidRDefault="00651D2E" w:rsidP="002D3AB6">
            <w:pPr>
              <w:rPr>
                <w:rFonts w:ascii="Times New Roman" w:hAnsi="Times New Roman"/>
              </w:rPr>
            </w:pPr>
            <w:r w:rsidRPr="002D3AB6">
              <w:rPr>
                <w:rFonts w:ascii="Times New Roman" w:hAnsi="Times New Roman"/>
              </w:rPr>
              <w:t>21.9</w:t>
            </w:r>
          </w:p>
        </w:tc>
        <w:tc>
          <w:tcPr>
            <w:tcW w:w="1300" w:type="dxa"/>
            <w:noWrap/>
            <w:hideMark/>
          </w:tcPr>
          <w:p w14:paraId="01963EF0" w14:textId="77777777" w:rsidR="00651D2E" w:rsidRPr="002D3AB6" w:rsidRDefault="00651D2E" w:rsidP="002D3AB6">
            <w:pPr>
              <w:rPr>
                <w:rFonts w:ascii="Times New Roman" w:hAnsi="Times New Roman"/>
              </w:rPr>
            </w:pPr>
            <w:r w:rsidRPr="002D3AB6">
              <w:rPr>
                <w:rFonts w:ascii="Times New Roman" w:hAnsi="Times New Roman"/>
              </w:rPr>
              <w:t>1.5</w:t>
            </w:r>
          </w:p>
        </w:tc>
      </w:tr>
      <w:tr w:rsidR="00651D2E" w:rsidRPr="002D3AB6" w14:paraId="2D6D9AB4" w14:textId="77777777" w:rsidTr="003D7C35">
        <w:trPr>
          <w:trHeight w:val="300"/>
          <w:jc w:val="center"/>
        </w:trPr>
        <w:tc>
          <w:tcPr>
            <w:tcW w:w="1356" w:type="dxa"/>
          </w:tcPr>
          <w:p w14:paraId="2436BFA1" w14:textId="77777777" w:rsidR="00651D2E" w:rsidRPr="002D3AB6" w:rsidRDefault="00651D2E" w:rsidP="00651D2E">
            <w:pPr>
              <w:jc w:val="center"/>
              <w:rPr>
                <w:rFonts w:ascii="Times New Roman" w:hAnsi="Times New Roman"/>
              </w:rPr>
            </w:pPr>
            <w:r w:rsidRPr="002D3AB6">
              <w:rPr>
                <w:rFonts w:ascii="Times New Roman" w:hAnsi="Times New Roman"/>
              </w:rPr>
              <w:t>2154.43</w:t>
            </w:r>
          </w:p>
        </w:tc>
        <w:tc>
          <w:tcPr>
            <w:tcW w:w="1300" w:type="dxa"/>
            <w:noWrap/>
            <w:hideMark/>
          </w:tcPr>
          <w:p w14:paraId="63623E74" w14:textId="77777777" w:rsidR="00651D2E" w:rsidRPr="002D3AB6" w:rsidRDefault="00651D2E" w:rsidP="002D3AB6">
            <w:pPr>
              <w:rPr>
                <w:rFonts w:ascii="Times New Roman" w:hAnsi="Times New Roman"/>
              </w:rPr>
            </w:pPr>
            <w:r w:rsidRPr="002D3AB6">
              <w:rPr>
                <w:rFonts w:ascii="Times New Roman" w:hAnsi="Times New Roman"/>
              </w:rPr>
              <w:t>14.4</w:t>
            </w:r>
          </w:p>
        </w:tc>
        <w:tc>
          <w:tcPr>
            <w:tcW w:w="1376" w:type="dxa"/>
            <w:noWrap/>
            <w:hideMark/>
          </w:tcPr>
          <w:p w14:paraId="4B02E678" w14:textId="77777777" w:rsidR="00651D2E" w:rsidRPr="002D3AB6" w:rsidRDefault="00651D2E" w:rsidP="002D3AB6">
            <w:pPr>
              <w:rPr>
                <w:rFonts w:ascii="Times New Roman" w:hAnsi="Times New Roman"/>
              </w:rPr>
            </w:pPr>
            <w:r w:rsidRPr="002D3AB6">
              <w:rPr>
                <w:rFonts w:ascii="Times New Roman" w:hAnsi="Times New Roman"/>
              </w:rPr>
              <w:t>18.4647</w:t>
            </w:r>
          </w:p>
        </w:tc>
        <w:tc>
          <w:tcPr>
            <w:tcW w:w="1300" w:type="dxa"/>
            <w:noWrap/>
            <w:hideMark/>
          </w:tcPr>
          <w:p w14:paraId="49506CE0" w14:textId="77777777" w:rsidR="00651D2E" w:rsidRPr="002D3AB6" w:rsidRDefault="00651D2E" w:rsidP="002D3AB6">
            <w:pPr>
              <w:rPr>
                <w:rFonts w:ascii="Times New Roman" w:hAnsi="Times New Roman"/>
              </w:rPr>
            </w:pPr>
            <w:r w:rsidRPr="002D3AB6">
              <w:rPr>
                <w:rFonts w:ascii="Times New Roman" w:hAnsi="Times New Roman"/>
              </w:rPr>
              <w:t>4.0647</w:t>
            </w:r>
          </w:p>
        </w:tc>
      </w:tr>
      <w:tr w:rsidR="00651D2E" w:rsidRPr="002D3AB6" w14:paraId="5658818C" w14:textId="77777777" w:rsidTr="003D7C35">
        <w:trPr>
          <w:trHeight w:val="300"/>
          <w:jc w:val="center"/>
        </w:trPr>
        <w:tc>
          <w:tcPr>
            <w:tcW w:w="1356" w:type="dxa"/>
          </w:tcPr>
          <w:p w14:paraId="60D4B040" w14:textId="77777777" w:rsidR="00651D2E" w:rsidRPr="002D3AB6" w:rsidRDefault="00651D2E" w:rsidP="00651D2E">
            <w:pPr>
              <w:jc w:val="center"/>
              <w:rPr>
                <w:rFonts w:ascii="Times New Roman" w:hAnsi="Times New Roman"/>
              </w:rPr>
            </w:pPr>
            <w:r w:rsidRPr="002D3AB6">
              <w:rPr>
                <w:rFonts w:ascii="Times New Roman" w:hAnsi="Times New Roman"/>
              </w:rPr>
              <w:t>2782.5594</w:t>
            </w:r>
          </w:p>
        </w:tc>
        <w:tc>
          <w:tcPr>
            <w:tcW w:w="1300" w:type="dxa"/>
            <w:noWrap/>
            <w:hideMark/>
          </w:tcPr>
          <w:p w14:paraId="5A7A5E51" w14:textId="77777777" w:rsidR="00651D2E" w:rsidRPr="002D3AB6" w:rsidRDefault="00651D2E" w:rsidP="002D3AB6">
            <w:pPr>
              <w:rPr>
                <w:rFonts w:ascii="Times New Roman" w:hAnsi="Times New Roman"/>
              </w:rPr>
            </w:pPr>
            <w:r w:rsidRPr="002D3AB6">
              <w:rPr>
                <w:rFonts w:ascii="Times New Roman" w:hAnsi="Times New Roman"/>
              </w:rPr>
              <w:t>6.9</w:t>
            </w:r>
          </w:p>
        </w:tc>
        <w:tc>
          <w:tcPr>
            <w:tcW w:w="1376" w:type="dxa"/>
            <w:noWrap/>
            <w:hideMark/>
          </w:tcPr>
          <w:p w14:paraId="238125D0" w14:textId="77777777" w:rsidR="00651D2E" w:rsidRPr="002D3AB6" w:rsidRDefault="00651D2E" w:rsidP="002D3AB6">
            <w:pPr>
              <w:rPr>
                <w:rFonts w:ascii="Times New Roman" w:hAnsi="Times New Roman"/>
              </w:rPr>
            </w:pPr>
            <w:r w:rsidRPr="002D3AB6">
              <w:rPr>
                <w:rFonts w:ascii="Times New Roman" w:hAnsi="Times New Roman"/>
              </w:rPr>
              <w:t>6.647</w:t>
            </w:r>
          </w:p>
        </w:tc>
        <w:tc>
          <w:tcPr>
            <w:tcW w:w="1300" w:type="dxa"/>
            <w:noWrap/>
            <w:hideMark/>
          </w:tcPr>
          <w:p w14:paraId="2C9474FB" w14:textId="77777777" w:rsidR="00651D2E" w:rsidRPr="002D3AB6" w:rsidRDefault="00651D2E" w:rsidP="002D3AB6">
            <w:pPr>
              <w:rPr>
                <w:rFonts w:ascii="Times New Roman" w:hAnsi="Times New Roman"/>
              </w:rPr>
            </w:pPr>
            <w:r w:rsidRPr="002D3AB6">
              <w:rPr>
                <w:rFonts w:ascii="Times New Roman" w:hAnsi="Times New Roman"/>
              </w:rPr>
              <w:t>-0.253</w:t>
            </w:r>
          </w:p>
        </w:tc>
      </w:tr>
      <w:tr w:rsidR="00651D2E" w:rsidRPr="002D3AB6" w14:paraId="1B7F0572" w14:textId="77777777" w:rsidTr="003D7C35">
        <w:trPr>
          <w:trHeight w:val="300"/>
          <w:jc w:val="center"/>
        </w:trPr>
        <w:tc>
          <w:tcPr>
            <w:tcW w:w="1356" w:type="dxa"/>
          </w:tcPr>
          <w:p w14:paraId="1C6EB2D3" w14:textId="77777777" w:rsidR="00651D2E" w:rsidRPr="002D3AB6" w:rsidRDefault="00651D2E" w:rsidP="00651D2E">
            <w:pPr>
              <w:jc w:val="center"/>
              <w:rPr>
                <w:rFonts w:ascii="Times New Roman" w:hAnsi="Times New Roman"/>
              </w:rPr>
            </w:pPr>
            <w:r w:rsidRPr="002D3AB6">
              <w:rPr>
                <w:rFonts w:ascii="Times New Roman" w:hAnsi="Times New Roman"/>
              </w:rPr>
              <w:t>3583.81</w:t>
            </w:r>
          </w:p>
        </w:tc>
        <w:tc>
          <w:tcPr>
            <w:tcW w:w="1300" w:type="dxa"/>
            <w:noWrap/>
            <w:hideMark/>
          </w:tcPr>
          <w:p w14:paraId="5DCF0FC2" w14:textId="77777777" w:rsidR="00651D2E" w:rsidRPr="002D3AB6" w:rsidRDefault="00651D2E" w:rsidP="002D3AB6">
            <w:pPr>
              <w:rPr>
                <w:rFonts w:ascii="Times New Roman" w:hAnsi="Times New Roman"/>
              </w:rPr>
            </w:pPr>
            <w:r w:rsidRPr="002D3AB6">
              <w:rPr>
                <w:rFonts w:ascii="Times New Roman" w:hAnsi="Times New Roman"/>
              </w:rPr>
              <w:t>5.1</w:t>
            </w:r>
          </w:p>
        </w:tc>
        <w:tc>
          <w:tcPr>
            <w:tcW w:w="1376" w:type="dxa"/>
            <w:noWrap/>
            <w:hideMark/>
          </w:tcPr>
          <w:p w14:paraId="6B9C6DC6" w14:textId="77777777" w:rsidR="00651D2E" w:rsidRPr="002D3AB6" w:rsidRDefault="00651D2E" w:rsidP="002D3AB6">
            <w:pPr>
              <w:rPr>
                <w:rFonts w:ascii="Times New Roman" w:hAnsi="Times New Roman"/>
              </w:rPr>
            </w:pPr>
            <w:r w:rsidRPr="002D3AB6">
              <w:rPr>
                <w:rFonts w:ascii="Times New Roman" w:hAnsi="Times New Roman"/>
              </w:rPr>
              <w:t>-2.666</w:t>
            </w:r>
          </w:p>
        </w:tc>
        <w:tc>
          <w:tcPr>
            <w:tcW w:w="1300" w:type="dxa"/>
            <w:noWrap/>
            <w:hideMark/>
          </w:tcPr>
          <w:p w14:paraId="6B2C3F23" w14:textId="77777777" w:rsidR="00651D2E" w:rsidRPr="002D3AB6" w:rsidRDefault="00651D2E" w:rsidP="002D3AB6">
            <w:pPr>
              <w:rPr>
                <w:rFonts w:ascii="Times New Roman" w:hAnsi="Times New Roman"/>
              </w:rPr>
            </w:pPr>
            <w:r w:rsidRPr="002D3AB6">
              <w:rPr>
                <w:rFonts w:ascii="Times New Roman" w:hAnsi="Times New Roman"/>
              </w:rPr>
              <w:t>-7.766</w:t>
            </w:r>
          </w:p>
        </w:tc>
      </w:tr>
      <w:tr w:rsidR="00651D2E" w:rsidRPr="002D3AB6" w14:paraId="53162A23" w14:textId="77777777" w:rsidTr="003D7C35">
        <w:trPr>
          <w:trHeight w:val="300"/>
          <w:jc w:val="center"/>
        </w:trPr>
        <w:tc>
          <w:tcPr>
            <w:tcW w:w="1356" w:type="dxa"/>
          </w:tcPr>
          <w:p w14:paraId="7300B742" w14:textId="77777777" w:rsidR="00651D2E" w:rsidRPr="002D3AB6" w:rsidRDefault="00651D2E" w:rsidP="00651D2E">
            <w:pPr>
              <w:jc w:val="center"/>
              <w:rPr>
                <w:rFonts w:ascii="Times New Roman" w:hAnsi="Times New Roman"/>
              </w:rPr>
            </w:pPr>
            <w:r w:rsidRPr="002D3AB6">
              <w:rPr>
                <w:rFonts w:ascii="Times New Roman" w:hAnsi="Times New Roman"/>
              </w:rPr>
              <w:t>4641.588</w:t>
            </w:r>
          </w:p>
        </w:tc>
        <w:tc>
          <w:tcPr>
            <w:tcW w:w="1300" w:type="dxa"/>
            <w:noWrap/>
            <w:hideMark/>
          </w:tcPr>
          <w:p w14:paraId="7D835ECD" w14:textId="77777777" w:rsidR="00651D2E" w:rsidRPr="002D3AB6" w:rsidRDefault="00651D2E" w:rsidP="002D3AB6">
            <w:pPr>
              <w:rPr>
                <w:rFonts w:ascii="Times New Roman" w:hAnsi="Times New Roman"/>
              </w:rPr>
            </w:pPr>
            <w:r w:rsidRPr="002D3AB6">
              <w:rPr>
                <w:rFonts w:ascii="Times New Roman" w:hAnsi="Times New Roman"/>
              </w:rPr>
              <w:t>4.5</w:t>
            </w:r>
          </w:p>
        </w:tc>
        <w:tc>
          <w:tcPr>
            <w:tcW w:w="1376" w:type="dxa"/>
            <w:noWrap/>
            <w:hideMark/>
          </w:tcPr>
          <w:p w14:paraId="33D8DA2E" w14:textId="77777777" w:rsidR="00651D2E" w:rsidRPr="002D3AB6" w:rsidRDefault="00651D2E" w:rsidP="002D3AB6">
            <w:pPr>
              <w:rPr>
                <w:rFonts w:ascii="Times New Roman" w:hAnsi="Times New Roman"/>
              </w:rPr>
            </w:pPr>
            <w:r w:rsidRPr="002D3AB6">
              <w:rPr>
                <w:rFonts w:ascii="Times New Roman" w:hAnsi="Times New Roman"/>
              </w:rPr>
              <w:t>2.722</w:t>
            </w:r>
          </w:p>
        </w:tc>
        <w:tc>
          <w:tcPr>
            <w:tcW w:w="1300" w:type="dxa"/>
            <w:noWrap/>
            <w:hideMark/>
          </w:tcPr>
          <w:p w14:paraId="2136EC5B" w14:textId="77777777" w:rsidR="00651D2E" w:rsidRPr="002D3AB6" w:rsidRDefault="00651D2E" w:rsidP="002D3AB6">
            <w:pPr>
              <w:rPr>
                <w:rFonts w:ascii="Times New Roman" w:hAnsi="Times New Roman"/>
              </w:rPr>
            </w:pPr>
            <w:r w:rsidRPr="002D3AB6">
              <w:rPr>
                <w:rFonts w:ascii="Times New Roman" w:hAnsi="Times New Roman"/>
              </w:rPr>
              <w:t>-1.778</w:t>
            </w:r>
          </w:p>
        </w:tc>
      </w:tr>
      <w:tr w:rsidR="00651D2E" w:rsidRPr="002D3AB6" w14:paraId="765A0D83" w14:textId="77777777" w:rsidTr="003D7C35">
        <w:trPr>
          <w:trHeight w:val="300"/>
          <w:jc w:val="center"/>
        </w:trPr>
        <w:tc>
          <w:tcPr>
            <w:tcW w:w="1356" w:type="dxa"/>
          </w:tcPr>
          <w:p w14:paraId="145B5AB5" w14:textId="77777777" w:rsidR="00651D2E" w:rsidRPr="002D3AB6" w:rsidRDefault="00651D2E" w:rsidP="00651D2E">
            <w:pPr>
              <w:jc w:val="center"/>
              <w:rPr>
                <w:rFonts w:ascii="Times New Roman" w:hAnsi="Times New Roman"/>
              </w:rPr>
            </w:pPr>
            <w:r w:rsidRPr="002D3AB6">
              <w:rPr>
                <w:rFonts w:ascii="Times New Roman" w:hAnsi="Times New Roman"/>
              </w:rPr>
              <w:t>5994.8425</w:t>
            </w:r>
          </w:p>
        </w:tc>
        <w:tc>
          <w:tcPr>
            <w:tcW w:w="1300" w:type="dxa"/>
            <w:noWrap/>
            <w:hideMark/>
          </w:tcPr>
          <w:p w14:paraId="0FB38B01" w14:textId="77777777" w:rsidR="00651D2E" w:rsidRPr="002D3AB6" w:rsidRDefault="00651D2E" w:rsidP="002D3AB6">
            <w:pPr>
              <w:rPr>
                <w:rFonts w:ascii="Times New Roman" w:hAnsi="Times New Roman"/>
              </w:rPr>
            </w:pPr>
            <w:r w:rsidRPr="002D3AB6">
              <w:rPr>
                <w:rFonts w:ascii="Times New Roman" w:hAnsi="Times New Roman"/>
              </w:rPr>
              <w:t>8.1</w:t>
            </w:r>
          </w:p>
        </w:tc>
        <w:tc>
          <w:tcPr>
            <w:tcW w:w="1376" w:type="dxa"/>
            <w:noWrap/>
            <w:hideMark/>
          </w:tcPr>
          <w:p w14:paraId="75E85025" w14:textId="77777777" w:rsidR="00651D2E" w:rsidRPr="002D3AB6" w:rsidRDefault="00651D2E" w:rsidP="002D3AB6">
            <w:pPr>
              <w:rPr>
                <w:rFonts w:ascii="Times New Roman" w:hAnsi="Times New Roman"/>
              </w:rPr>
            </w:pPr>
            <w:r w:rsidRPr="002D3AB6">
              <w:rPr>
                <w:rFonts w:ascii="Times New Roman" w:hAnsi="Times New Roman"/>
              </w:rPr>
              <w:t>3.73</w:t>
            </w:r>
          </w:p>
        </w:tc>
        <w:tc>
          <w:tcPr>
            <w:tcW w:w="1300" w:type="dxa"/>
            <w:noWrap/>
            <w:hideMark/>
          </w:tcPr>
          <w:p w14:paraId="6C5790C7" w14:textId="77777777" w:rsidR="00651D2E" w:rsidRPr="002D3AB6" w:rsidRDefault="00651D2E" w:rsidP="002D3AB6">
            <w:pPr>
              <w:rPr>
                <w:rFonts w:ascii="Times New Roman" w:hAnsi="Times New Roman"/>
              </w:rPr>
            </w:pPr>
            <w:r w:rsidRPr="002D3AB6">
              <w:rPr>
                <w:rFonts w:ascii="Times New Roman" w:hAnsi="Times New Roman"/>
              </w:rPr>
              <w:t>-4.37</w:t>
            </w:r>
          </w:p>
        </w:tc>
      </w:tr>
      <w:tr w:rsidR="00651D2E" w:rsidRPr="002D3AB6" w14:paraId="19CF8C3E" w14:textId="77777777" w:rsidTr="003D7C35">
        <w:trPr>
          <w:trHeight w:val="300"/>
          <w:jc w:val="center"/>
        </w:trPr>
        <w:tc>
          <w:tcPr>
            <w:tcW w:w="1356" w:type="dxa"/>
          </w:tcPr>
          <w:p w14:paraId="77C55817" w14:textId="77777777" w:rsidR="00651D2E" w:rsidRPr="002D3AB6" w:rsidRDefault="00651D2E" w:rsidP="00651D2E">
            <w:pPr>
              <w:jc w:val="center"/>
              <w:rPr>
                <w:rFonts w:ascii="Times New Roman" w:hAnsi="Times New Roman"/>
              </w:rPr>
            </w:pPr>
            <w:r w:rsidRPr="002D3AB6">
              <w:rPr>
                <w:rFonts w:ascii="Times New Roman" w:hAnsi="Times New Roman"/>
              </w:rPr>
              <w:t>7742.63683</w:t>
            </w:r>
          </w:p>
        </w:tc>
        <w:tc>
          <w:tcPr>
            <w:tcW w:w="1300" w:type="dxa"/>
            <w:noWrap/>
            <w:hideMark/>
          </w:tcPr>
          <w:p w14:paraId="68D17425" w14:textId="77777777" w:rsidR="00651D2E" w:rsidRPr="002D3AB6" w:rsidRDefault="00651D2E" w:rsidP="002D3AB6">
            <w:pPr>
              <w:rPr>
                <w:rFonts w:ascii="Times New Roman" w:hAnsi="Times New Roman"/>
              </w:rPr>
            </w:pPr>
            <w:r w:rsidRPr="002D3AB6">
              <w:rPr>
                <w:rFonts w:ascii="Times New Roman" w:hAnsi="Times New Roman"/>
              </w:rPr>
              <w:t>14.1</w:t>
            </w:r>
          </w:p>
        </w:tc>
        <w:tc>
          <w:tcPr>
            <w:tcW w:w="1376" w:type="dxa"/>
            <w:noWrap/>
            <w:hideMark/>
          </w:tcPr>
          <w:p w14:paraId="4661B124" w14:textId="77777777" w:rsidR="00651D2E" w:rsidRPr="002D3AB6" w:rsidRDefault="00651D2E" w:rsidP="002D3AB6">
            <w:pPr>
              <w:rPr>
                <w:rFonts w:ascii="Times New Roman" w:hAnsi="Times New Roman"/>
              </w:rPr>
            </w:pPr>
            <w:r w:rsidRPr="002D3AB6">
              <w:rPr>
                <w:rFonts w:ascii="Times New Roman" w:hAnsi="Times New Roman"/>
              </w:rPr>
              <w:t>12.75</w:t>
            </w:r>
          </w:p>
        </w:tc>
        <w:tc>
          <w:tcPr>
            <w:tcW w:w="1300" w:type="dxa"/>
            <w:noWrap/>
            <w:hideMark/>
          </w:tcPr>
          <w:p w14:paraId="2CD59C07" w14:textId="77777777" w:rsidR="00651D2E" w:rsidRPr="002D3AB6" w:rsidRDefault="00651D2E" w:rsidP="002D3AB6">
            <w:pPr>
              <w:rPr>
                <w:rFonts w:ascii="Times New Roman" w:hAnsi="Times New Roman"/>
              </w:rPr>
            </w:pPr>
            <w:r w:rsidRPr="002D3AB6">
              <w:rPr>
                <w:rFonts w:ascii="Times New Roman" w:hAnsi="Times New Roman"/>
              </w:rPr>
              <w:t>-1.35</w:t>
            </w:r>
          </w:p>
        </w:tc>
      </w:tr>
      <w:tr w:rsidR="00651D2E" w:rsidRPr="002D3AB6" w14:paraId="61E10367" w14:textId="77777777" w:rsidTr="003D7C35">
        <w:trPr>
          <w:trHeight w:val="300"/>
          <w:jc w:val="center"/>
        </w:trPr>
        <w:tc>
          <w:tcPr>
            <w:tcW w:w="1356" w:type="dxa"/>
          </w:tcPr>
          <w:p w14:paraId="4A43D5E1" w14:textId="77777777" w:rsidR="00651D2E" w:rsidRPr="002D3AB6" w:rsidRDefault="00651D2E" w:rsidP="00651D2E">
            <w:pPr>
              <w:jc w:val="center"/>
              <w:rPr>
                <w:rFonts w:ascii="Times New Roman" w:hAnsi="Times New Roman"/>
              </w:rPr>
            </w:pPr>
            <w:r w:rsidRPr="002D3AB6">
              <w:rPr>
                <w:rFonts w:ascii="Times New Roman" w:hAnsi="Times New Roman"/>
              </w:rPr>
              <w:t>10000</w:t>
            </w:r>
          </w:p>
        </w:tc>
        <w:tc>
          <w:tcPr>
            <w:tcW w:w="1300" w:type="dxa"/>
            <w:noWrap/>
            <w:hideMark/>
          </w:tcPr>
          <w:p w14:paraId="2770EAC9" w14:textId="77777777" w:rsidR="00651D2E" w:rsidRPr="002D3AB6" w:rsidRDefault="00651D2E" w:rsidP="002D3AB6">
            <w:pPr>
              <w:rPr>
                <w:rFonts w:ascii="Times New Roman" w:hAnsi="Times New Roman"/>
              </w:rPr>
            </w:pPr>
            <w:r w:rsidRPr="002D3AB6">
              <w:rPr>
                <w:rFonts w:ascii="Times New Roman" w:hAnsi="Times New Roman"/>
              </w:rPr>
              <w:t>21</w:t>
            </w:r>
          </w:p>
        </w:tc>
        <w:tc>
          <w:tcPr>
            <w:tcW w:w="1376" w:type="dxa"/>
            <w:noWrap/>
            <w:hideMark/>
          </w:tcPr>
          <w:p w14:paraId="31EBF6E3" w14:textId="77777777" w:rsidR="00651D2E" w:rsidRPr="002D3AB6" w:rsidRDefault="00651D2E" w:rsidP="002D3AB6">
            <w:pPr>
              <w:rPr>
                <w:rFonts w:ascii="Times New Roman" w:hAnsi="Times New Roman"/>
              </w:rPr>
            </w:pPr>
            <w:r w:rsidRPr="002D3AB6">
              <w:rPr>
                <w:rFonts w:ascii="Times New Roman" w:hAnsi="Times New Roman"/>
              </w:rPr>
              <w:t>21.85</w:t>
            </w:r>
          </w:p>
        </w:tc>
        <w:tc>
          <w:tcPr>
            <w:tcW w:w="1300" w:type="dxa"/>
            <w:noWrap/>
            <w:hideMark/>
          </w:tcPr>
          <w:p w14:paraId="446B4273" w14:textId="77777777" w:rsidR="00651D2E" w:rsidRPr="002D3AB6" w:rsidRDefault="00651D2E" w:rsidP="002D3AB6">
            <w:pPr>
              <w:rPr>
                <w:rFonts w:ascii="Times New Roman" w:hAnsi="Times New Roman"/>
              </w:rPr>
            </w:pPr>
            <w:r w:rsidRPr="002D3AB6">
              <w:rPr>
                <w:rFonts w:ascii="Times New Roman" w:hAnsi="Times New Roman"/>
              </w:rPr>
              <w:t>0.85</w:t>
            </w:r>
          </w:p>
        </w:tc>
      </w:tr>
    </w:tbl>
    <w:p w14:paraId="104C6727" w14:textId="77777777" w:rsidR="002D3AB6" w:rsidRDefault="002D3AB6" w:rsidP="002D3AB6">
      <w:pPr>
        <w:rPr>
          <w:rFonts w:ascii="Times New Roman" w:hAnsi="Times New Roman"/>
        </w:rPr>
      </w:pPr>
    </w:p>
    <w:p w14:paraId="5E1E09C0" w14:textId="77777777" w:rsidR="00651D2E" w:rsidRDefault="00651D2E" w:rsidP="002D3AB6">
      <w:pPr>
        <w:rPr>
          <w:rFonts w:ascii="Times New Roman" w:hAnsi="Times New Roman"/>
        </w:rPr>
      </w:pPr>
    </w:p>
    <w:p w14:paraId="73CC75EA" w14:textId="77777777" w:rsidR="00C750DA" w:rsidRDefault="002D3AB6" w:rsidP="00C750DA">
      <w:pPr>
        <w:keepNext/>
        <w:jc w:val="center"/>
      </w:pPr>
      <w:r>
        <w:rPr>
          <w:noProof/>
        </w:rPr>
        <w:drawing>
          <wp:inline distT="0" distB="0" distL="0" distR="0" wp14:anchorId="3E5D9593" wp14:editId="273FFCC6">
            <wp:extent cx="5486400" cy="2170430"/>
            <wp:effectExtent l="0" t="0" r="2540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68E8A3" w14:textId="1CACDB56" w:rsidR="002D3AB6" w:rsidRDefault="00C750DA" w:rsidP="00C750DA">
      <w:pPr>
        <w:pStyle w:val="Caption"/>
        <w:jc w:val="center"/>
        <w:rPr>
          <w:rFonts w:ascii="Times New Roman" w:hAnsi="Times New Roman"/>
        </w:rPr>
      </w:pPr>
      <w:r>
        <w:t xml:space="preserve">Figure </w:t>
      </w:r>
      <w:fldSimple w:instr=" SEQ Figure \* ARABIC ">
        <w:r>
          <w:rPr>
            <w:noProof/>
          </w:rPr>
          <w:t>1</w:t>
        </w:r>
      </w:fldSimple>
      <w:r>
        <w:t>: Graph of interpolated frequency vs. measured frequency</w:t>
      </w:r>
    </w:p>
    <w:p w14:paraId="6A15907C" w14:textId="77777777" w:rsidR="003D7C35" w:rsidRDefault="003D7C35" w:rsidP="003D7C35">
      <w:pPr>
        <w:rPr>
          <w:rFonts w:ascii="Times New Roman" w:hAnsi="Times New Roman"/>
          <w:b/>
        </w:rPr>
      </w:pPr>
    </w:p>
    <w:p w14:paraId="70B17F8B" w14:textId="7CD996A7" w:rsidR="00060503" w:rsidRDefault="003D7C35" w:rsidP="003D7C35">
      <w:pPr>
        <w:rPr>
          <w:rFonts w:ascii="Times New Roman" w:hAnsi="Times New Roman"/>
          <w:b/>
        </w:rPr>
      </w:pPr>
      <w:r>
        <w:rPr>
          <w:rFonts w:ascii="Times New Roman" w:hAnsi="Times New Roman"/>
          <w:b/>
        </w:rPr>
        <w:t>Results and Conclusion:</w:t>
      </w:r>
    </w:p>
    <w:p w14:paraId="4779DC36" w14:textId="77777777" w:rsidR="003D7C35" w:rsidRDefault="003D7C35" w:rsidP="003D7C35">
      <w:pPr>
        <w:rPr>
          <w:rFonts w:ascii="Times New Roman" w:hAnsi="Times New Roman"/>
          <w:b/>
        </w:rPr>
      </w:pPr>
    </w:p>
    <w:p w14:paraId="4D6B2FBB" w14:textId="1E2B3CC9" w:rsidR="00C750DA" w:rsidRDefault="00C750DA" w:rsidP="00C750DA">
      <w:pPr>
        <w:pStyle w:val="Caption"/>
        <w:keepNext/>
      </w:pPr>
      <w:r>
        <w:t xml:space="preserve">Table </w:t>
      </w:r>
      <w:fldSimple w:instr=" SEQ Table \* ARABIC ">
        <w:r>
          <w:rPr>
            <w:noProof/>
          </w:rPr>
          <w:t>7</w:t>
        </w:r>
      </w:fldSimple>
      <w:r>
        <w:t>: Results</w:t>
      </w:r>
    </w:p>
    <w:tbl>
      <w:tblPr>
        <w:tblStyle w:val="TableGrid"/>
        <w:tblW w:w="0" w:type="auto"/>
        <w:tblLook w:val="04A0" w:firstRow="1" w:lastRow="0" w:firstColumn="1" w:lastColumn="0" w:noHBand="0" w:noVBand="1"/>
      </w:tblPr>
      <w:tblGrid>
        <w:gridCol w:w="2214"/>
        <w:gridCol w:w="2214"/>
        <w:gridCol w:w="2214"/>
        <w:gridCol w:w="2214"/>
      </w:tblGrid>
      <w:tr w:rsidR="003D7C35" w14:paraId="727211F9" w14:textId="77777777" w:rsidTr="00006D9A">
        <w:tc>
          <w:tcPr>
            <w:tcW w:w="2214" w:type="dxa"/>
          </w:tcPr>
          <w:p w14:paraId="47858415" w14:textId="77777777" w:rsidR="003D7C35" w:rsidRDefault="003D7C35" w:rsidP="00006D9A">
            <w:pPr>
              <w:rPr>
                <w:rFonts w:ascii="Times New Roman" w:hAnsi="Times New Roman"/>
              </w:rPr>
            </w:pPr>
            <w:proofErr w:type="gramStart"/>
            <w:r>
              <w:rPr>
                <w:rFonts w:ascii="Times New Roman" w:hAnsi="Times New Roman"/>
              </w:rPr>
              <w:t>dB</w:t>
            </w:r>
            <w:proofErr w:type="gramEnd"/>
            <w:r>
              <w:rPr>
                <w:rFonts w:ascii="Times New Roman" w:hAnsi="Times New Roman"/>
              </w:rPr>
              <w:t xml:space="preserve"> Measured Average</w:t>
            </w:r>
          </w:p>
        </w:tc>
        <w:tc>
          <w:tcPr>
            <w:tcW w:w="2214" w:type="dxa"/>
          </w:tcPr>
          <w:p w14:paraId="6828E980" w14:textId="77777777" w:rsidR="003D7C35" w:rsidRDefault="003D7C35" w:rsidP="00006D9A">
            <w:pPr>
              <w:rPr>
                <w:rFonts w:ascii="Times New Roman" w:hAnsi="Times New Roman"/>
              </w:rPr>
            </w:pPr>
            <w:proofErr w:type="gramStart"/>
            <w:r>
              <w:rPr>
                <w:rFonts w:ascii="Times New Roman" w:hAnsi="Times New Roman"/>
              </w:rPr>
              <w:t>dB</w:t>
            </w:r>
            <w:proofErr w:type="gramEnd"/>
            <w:r>
              <w:rPr>
                <w:rFonts w:ascii="Times New Roman" w:hAnsi="Times New Roman"/>
              </w:rPr>
              <w:t xml:space="preserve"> Interpolated</w:t>
            </w:r>
          </w:p>
        </w:tc>
        <w:tc>
          <w:tcPr>
            <w:tcW w:w="2214" w:type="dxa"/>
          </w:tcPr>
          <w:p w14:paraId="0492C578" w14:textId="77777777" w:rsidR="003D7C35" w:rsidRDefault="003D7C35" w:rsidP="00006D9A">
            <w:pPr>
              <w:rPr>
                <w:rFonts w:ascii="Times New Roman" w:hAnsi="Times New Roman"/>
              </w:rPr>
            </w:pPr>
            <w:r>
              <w:rPr>
                <w:rFonts w:ascii="Times New Roman" w:hAnsi="Times New Roman"/>
              </w:rPr>
              <w:t>Error dB</w:t>
            </w:r>
          </w:p>
        </w:tc>
        <w:tc>
          <w:tcPr>
            <w:tcW w:w="2214" w:type="dxa"/>
          </w:tcPr>
          <w:p w14:paraId="0DAE4AA3" w14:textId="77777777" w:rsidR="003D7C35" w:rsidRDefault="003D7C35" w:rsidP="00006D9A">
            <w:pPr>
              <w:rPr>
                <w:rFonts w:ascii="Times New Roman" w:hAnsi="Times New Roman"/>
              </w:rPr>
            </w:pPr>
            <w:r>
              <w:rPr>
                <w:rFonts w:ascii="Times New Roman" w:hAnsi="Times New Roman"/>
              </w:rPr>
              <w:t xml:space="preserve">Std. </w:t>
            </w:r>
            <w:proofErr w:type="spellStart"/>
            <w:r>
              <w:rPr>
                <w:rFonts w:ascii="Times New Roman" w:hAnsi="Times New Roman"/>
              </w:rPr>
              <w:t>Dev</w:t>
            </w:r>
            <w:proofErr w:type="spellEnd"/>
          </w:p>
        </w:tc>
      </w:tr>
      <w:tr w:rsidR="003D7C35" w14:paraId="08466031" w14:textId="77777777" w:rsidTr="00006D9A">
        <w:tc>
          <w:tcPr>
            <w:tcW w:w="2214" w:type="dxa"/>
          </w:tcPr>
          <w:p w14:paraId="1D287798" w14:textId="77777777" w:rsidR="003D7C35" w:rsidRDefault="003D7C35" w:rsidP="00006D9A">
            <w:pPr>
              <w:rPr>
                <w:rFonts w:ascii="Times New Roman" w:hAnsi="Times New Roman"/>
              </w:rPr>
            </w:pPr>
            <w:r>
              <w:rPr>
                <w:rFonts w:ascii="Times New Roman" w:hAnsi="Times New Roman"/>
              </w:rPr>
              <w:t>5.9</w:t>
            </w:r>
          </w:p>
        </w:tc>
        <w:tc>
          <w:tcPr>
            <w:tcW w:w="2214" w:type="dxa"/>
          </w:tcPr>
          <w:p w14:paraId="3480B8B1" w14:textId="77777777" w:rsidR="003D7C35" w:rsidRDefault="003D7C35" w:rsidP="00006D9A">
            <w:pPr>
              <w:rPr>
                <w:rFonts w:ascii="Times New Roman" w:hAnsi="Times New Roman"/>
              </w:rPr>
            </w:pPr>
            <w:r>
              <w:rPr>
                <w:rFonts w:ascii="Times New Roman" w:hAnsi="Times New Roman"/>
              </w:rPr>
              <w:t>6</w:t>
            </w:r>
          </w:p>
        </w:tc>
        <w:tc>
          <w:tcPr>
            <w:tcW w:w="2214" w:type="dxa"/>
          </w:tcPr>
          <w:p w14:paraId="493A3A2A" w14:textId="77777777" w:rsidR="003D7C35" w:rsidRDefault="003D7C35" w:rsidP="00006D9A">
            <w:pPr>
              <w:rPr>
                <w:rFonts w:ascii="Times New Roman" w:hAnsi="Times New Roman"/>
              </w:rPr>
            </w:pPr>
            <w:r>
              <w:rPr>
                <w:rFonts w:ascii="Times New Roman" w:hAnsi="Times New Roman"/>
              </w:rPr>
              <w:t>0.1</w:t>
            </w:r>
          </w:p>
        </w:tc>
        <w:tc>
          <w:tcPr>
            <w:tcW w:w="2214" w:type="dxa"/>
          </w:tcPr>
          <w:p w14:paraId="59D62B42" w14:textId="77777777" w:rsidR="003D7C35" w:rsidRDefault="003D7C35" w:rsidP="00006D9A">
            <w:pPr>
              <w:rPr>
                <w:rFonts w:ascii="Times New Roman" w:hAnsi="Times New Roman"/>
              </w:rPr>
            </w:pPr>
            <w:r>
              <w:rPr>
                <w:rFonts w:ascii="Times New Roman" w:hAnsi="Times New Roman"/>
              </w:rPr>
              <w:t>0.0707</w:t>
            </w:r>
          </w:p>
        </w:tc>
      </w:tr>
    </w:tbl>
    <w:p w14:paraId="2901DCEF" w14:textId="77777777" w:rsidR="003D7C35" w:rsidRDefault="003D7C35" w:rsidP="003D7C35">
      <w:pPr>
        <w:rPr>
          <w:rFonts w:ascii="Times New Roman" w:hAnsi="Times New Roman"/>
          <w:b/>
        </w:rPr>
      </w:pPr>
    </w:p>
    <w:p w14:paraId="54F602E3" w14:textId="38F8A026" w:rsidR="003D7C35" w:rsidRPr="003D7C35" w:rsidRDefault="003D7C35" w:rsidP="003D7C35">
      <w:pPr>
        <w:rPr>
          <w:rFonts w:ascii="Times New Roman" w:hAnsi="Times New Roman"/>
          <w:u w:val="single"/>
        </w:rPr>
      </w:pPr>
      <w:r w:rsidRPr="003D7C35">
        <w:rPr>
          <w:rFonts w:ascii="Times New Roman" w:hAnsi="Times New Roman"/>
          <w:u w:val="single"/>
        </w:rPr>
        <w:t>The measured average dB was calculated to be: 5.9 dB at a frequency of 3163Hz.</w:t>
      </w:r>
    </w:p>
    <w:p w14:paraId="44E8FB2C" w14:textId="02736226" w:rsidR="003D7C35" w:rsidRDefault="003D7C35" w:rsidP="003D7C35">
      <w:pPr>
        <w:rPr>
          <w:rFonts w:ascii="Times New Roman" w:hAnsi="Times New Roman"/>
          <w:u w:val="single"/>
        </w:rPr>
      </w:pPr>
      <w:r w:rsidRPr="003D7C35">
        <w:rPr>
          <w:rFonts w:ascii="Times New Roman" w:hAnsi="Times New Roman"/>
          <w:u w:val="single"/>
        </w:rPr>
        <w:t xml:space="preserve">The interpolated dB was calculated to be: 6.0 dB at </w:t>
      </w:r>
      <w:bookmarkStart w:id="6" w:name="_GoBack"/>
      <w:bookmarkEnd w:id="6"/>
      <w:ins w:id="7" w:author="Linah Al-Alem" w:date="2014-10-15T23:04:00Z">
        <w:r w:rsidR="00F47648">
          <w:rPr>
            <w:rFonts w:ascii="Times New Roman" w:hAnsi="Times New Roman"/>
            <w:u w:val="single"/>
          </w:rPr>
          <w:t>the same</w:t>
        </w:r>
        <w:r w:rsidR="00F47648" w:rsidRPr="003D7C35">
          <w:rPr>
            <w:rFonts w:ascii="Times New Roman" w:hAnsi="Times New Roman"/>
            <w:u w:val="single"/>
          </w:rPr>
          <w:t xml:space="preserve"> </w:t>
        </w:r>
      </w:ins>
      <w:r w:rsidRPr="003D7C35">
        <w:rPr>
          <w:rFonts w:ascii="Times New Roman" w:hAnsi="Times New Roman"/>
          <w:u w:val="single"/>
        </w:rPr>
        <w:t>frequency.</w:t>
      </w:r>
    </w:p>
    <w:p w14:paraId="5BB9E086" w14:textId="77777777" w:rsidR="003D7C35" w:rsidRPr="003D7C35" w:rsidRDefault="003D7C35" w:rsidP="003D7C35">
      <w:pPr>
        <w:rPr>
          <w:rFonts w:ascii="Times New Roman" w:hAnsi="Times New Roman"/>
          <w:u w:val="single"/>
        </w:rPr>
      </w:pPr>
    </w:p>
    <w:p w14:paraId="42757CDA" w14:textId="0614F6BA" w:rsidR="003D7C35" w:rsidRPr="003D7C35" w:rsidRDefault="003D7C35" w:rsidP="003D7C35">
      <w:pPr>
        <w:rPr>
          <w:rFonts w:ascii="Times New Roman" w:hAnsi="Times New Roman"/>
        </w:rPr>
      </w:pPr>
      <w:r>
        <w:rPr>
          <w:rFonts w:ascii="Times New Roman" w:hAnsi="Times New Roman"/>
        </w:rPr>
        <w:t>Since our interpolated value is not significantly different from the average of measured values (</w:t>
      </w:r>
      <m:oMath>
        <m:r>
          <w:rPr>
            <w:rFonts w:ascii="Cambria Math" w:hAnsi="Cambria Math"/>
          </w:rPr>
          <m:t>∆ =0.1 dB, with a std. dev of 0.0707)</m:t>
        </m:r>
      </m:oMath>
      <w:r>
        <w:rPr>
          <w:rFonts w:ascii="Times New Roman" w:hAnsi="Times New Roman"/>
        </w:rPr>
        <w:t xml:space="preserve"> we can conclude that our hypothesis is true. 10 evenly spaced points are enough to characterize the shape of a subject’s threshold of hearing with respect to frequency.</w:t>
      </w:r>
    </w:p>
    <w:p w14:paraId="6476D887" w14:textId="77777777" w:rsidR="00060503" w:rsidRPr="002D3AB6" w:rsidRDefault="00060503" w:rsidP="00651D2E">
      <w:pPr>
        <w:rPr>
          <w:rFonts w:ascii="Times New Roman" w:hAnsi="Times New Roman"/>
        </w:rPr>
      </w:pPr>
    </w:p>
    <w:sectPr w:rsidR="00060503" w:rsidRPr="002D3AB6" w:rsidSect="008C28C9">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61BD9" w14:textId="77777777" w:rsidR="003D7C35" w:rsidRDefault="003D7C35" w:rsidP="003D7C35">
      <w:r>
        <w:separator/>
      </w:r>
    </w:p>
  </w:endnote>
  <w:endnote w:type="continuationSeparator" w:id="0">
    <w:p w14:paraId="6363A13B" w14:textId="77777777" w:rsidR="003D7C35" w:rsidRDefault="003D7C35" w:rsidP="003D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733EF" w14:textId="77777777" w:rsidR="003D7C35" w:rsidRDefault="003D7C35" w:rsidP="003D7C35">
      <w:r>
        <w:separator/>
      </w:r>
    </w:p>
  </w:footnote>
  <w:footnote w:type="continuationSeparator" w:id="0">
    <w:p w14:paraId="158C1025" w14:textId="77777777" w:rsidR="003D7C35" w:rsidRDefault="003D7C35" w:rsidP="003D7C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48234" w14:textId="241FD8D5" w:rsidR="003D7C35" w:rsidRDefault="003D7C35" w:rsidP="003D7C35">
    <w:pPr>
      <w:pStyle w:val="Header"/>
      <w:jc w:val="right"/>
    </w:pPr>
    <w:r>
      <w:t>Aly Shehata</w:t>
    </w:r>
  </w:p>
  <w:p w14:paraId="4FC3C315" w14:textId="4811B33A" w:rsidR="003D7C35" w:rsidRDefault="003D7C35" w:rsidP="003D7C35">
    <w:pPr>
      <w:pStyle w:val="Header"/>
      <w:jc w:val="right"/>
    </w:pPr>
    <w:r>
      <w:t>October 16</w:t>
    </w:r>
    <w:r w:rsidRPr="003D7C35">
      <w:rPr>
        <w:vertAlign w:val="superscript"/>
      </w:rPr>
      <w:t>th</w:t>
    </w:r>
    <w:r>
      <w:t>, 2014</w:t>
    </w:r>
  </w:p>
  <w:p w14:paraId="35B03337" w14:textId="2EE423DE" w:rsidR="003D7C35" w:rsidRDefault="003D7C35" w:rsidP="003D7C35">
    <w:pPr>
      <w:pStyle w:val="Header"/>
      <w:jc w:val="center"/>
    </w:pPr>
    <w:r>
      <w:t>Experimental Design</w:t>
    </w:r>
  </w:p>
  <w:p w14:paraId="4AEE313F" w14:textId="0140B74C" w:rsidR="003D7C35" w:rsidRDefault="003D7C35" w:rsidP="003D7C35">
    <w:pPr>
      <w:pStyle w:val="Header"/>
      <w:jc w:val="center"/>
    </w:pPr>
    <w:r>
      <w:t>Hearing Aid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07"/>
    <w:rsid w:val="00060503"/>
    <w:rsid w:val="001B1D66"/>
    <w:rsid w:val="00245B7C"/>
    <w:rsid w:val="002D3AB6"/>
    <w:rsid w:val="002F4F3A"/>
    <w:rsid w:val="003D7C35"/>
    <w:rsid w:val="005A4764"/>
    <w:rsid w:val="00651D2E"/>
    <w:rsid w:val="007E5861"/>
    <w:rsid w:val="008C28C9"/>
    <w:rsid w:val="00B67707"/>
    <w:rsid w:val="00C750DA"/>
    <w:rsid w:val="00F47648"/>
    <w:rsid w:val="00F60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BE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7"/>
    <w:rPr>
      <w:color w:val="0000FF" w:themeColor="hyperlink"/>
      <w:u w:val="single"/>
    </w:rPr>
  </w:style>
  <w:style w:type="character" w:styleId="PlaceholderText">
    <w:name w:val="Placeholder Text"/>
    <w:basedOn w:val="DefaultParagraphFont"/>
    <w:uiPriority w:val="99"/>
    <w:semiHidden/>
    <w:rsid w:val="00B67707"/>
    <w:rPr>
      <w:color w:val="808080"/>
    </w:rPr>
  </w:style>
  <w:style w:type="paragraph" w:styleId="BalloonText">
    <w:name w:val="Balloon Text"/>
    <w:basedOn w:val="Normal"/>
    <w:link w:val="BalloonTextChar"/>
    <w:uiPriority w:val="99"/>
    <w:semiHidden/>
    <w:unhideWhenUsed/>
    <w:rsid w:val="00B67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07"/>
    <w:rPr>
      <w:rFonts w:ascii="Lucida Grande" w:hAnsi="Lucida Grande" w:cs="Lucida Grande"/>
      <w:sz w:val="18"/>
      <w:szCs w:val="18"/>
    </w:rPr>
  </w:style>
  <w:style w:type="table" w:styleId="TableGrid">
    <w:name w:val="Table Grid"/>
    <w:basedOn w:val="TableNormal"/>
    <w:uiPriority w:val="59"/>
    <w:rsid w:val="00B6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7C35"/>
    <w:pPr>
      <w:tabs>
        <w:tab w:val="center" w:pos="4320"/>
        <w:tab w:val="right" w:pos="8640"/>
      </w:tabs>
    </w:pPr>
  </w:style>
  <w:style w:type="character" w:customStyle="1" w:styleId="HeaderChar">
    <w:name w:val="Header Char"/>
    <w:basedOn w:val="DefaultParagraphFont"/>
    <w:link w:val="Header"/>
    <w:uiPriority w:val="99"/>
    <w:rsid w:val="003D7C35"/>
  </w:style>
  <w:style w:type="paragraph" w:styleId="Footer">
    <w:name w:val="footer"/>
    <w:basedOn w:val="Normal"/>
    <w:link w:val="FooterChar"/>
    <w:uiPriority w:val="99"/>
    <w:unhideWhenUsed/>
    <w:rsid w:val="003D7C35"/>
    <w:pPr>
      <w:tabs>
        <w:tab w:val="center" w:pos="4320"/>
        <w:tab w:val="right" w:pos="8640"/>
      </w:tabs>
    </w:pPr>
  </w:style>
  <w:style w:type="character" w:customStyle="1" w:styleId="FooterChar">
    <w:name w:val="Footer Char"/>
    <w:basedOn w:val="DefaultParagraphFont"/>
    <w:link w:val="Footer"/>
    <w:uiPriority w:val="99"/>
    <w:rsid w:val="003D7C35"/>
  </w:style>
  <w:style w:type="paragraph" w:styleId="Caption">
    <w:name w:val="caption"/>
    <w:basedOn w:val="Normal"/>
    <w:next w:val="Normal"/>
    <w:uiPriority w:val="35"/>
    <w:unhideWhenUsed/>
    <w:qFormat/>
    <w:rsid w:val="003D7C3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F47648"/>
    <w:rPr>
      <w:sz w:val="18"/>
      <w:szCs w:val="18"/>
    </w:rPr>
  </w:style>
  <w:style w:type="paragraph" w:styleId="CommentText">
    <w:name w:val="annotation text"/>
    <w:basedOn w:val="Normal"/>
    <w:link w:val="CommentTextChar"/>
    <w:uiPriority w:val="99"/>
    <w:semiHidden/>
    <w:unhideWhenUsed/>
    <w:rsid w:val="00F47648"/>
  </w:style>
  <w:style w:type="character" w:customStyle="1" w:styleId="CommentTextChar">
    <w:name w:val="Comment Text Char"/>
    <w:basedOn w:val="DefaultParagraphFont"/>
    <w:link w:val="CommentText"/>
    <w:uiPriority w:val="99"/>
    <w:semiHidden/>
    <w:rsid w:val="00F47648"/>
  </w:style>
  <w:style w:type="paragraph" w:styleId="CommentSubject">
    <w:name w:val="annotation subject"/>
    <w:basedOn w:val="CommentText"/>
    <w:next w:val="CommentText"/>
    <w:link w:val="CommentSubjectChar"/>
    <w:uiPriority w:val="99"/>
    <w:semiHidden/>
    <w:unhideWhenUsed/>
    <w:rsid w:val="00F47648"/>
    <w:rPr>
      <w:b/>
      <w:bCs/>
      <w:sz w:val="20"/>
      <w:szCs w:val="20"/>
    </w:rPr>
  </w:style>
  <w:style w:type="character" w:customStyle="1" w:styleId="CommentSubjectChar">
    <w:name w:val="Comment Subject Char"/>
    <w:basedOn w:val="CommentTextChar"/>
    <w:link w:val="CommentSubject"/>
    <w:uiPriority w:val="99"/>
    <w:semiHidden/>
    <w:rsid w:val="00F476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707"/>
    <w:rPr>
      <w:color w:val="0000FF" w:themeColor="hyperlink"/>
      <w:u w:val="single"/>
    </w:rPr>
  </w:style>
  <w:style w:type="character" w:styleId="PlaceholderText">
    <w:name w:val="Placeholder Text"/>
    <w:basedOn w:val="DefaultParagraphFont"/>
    <w:uiPriority w:val="99"/>
    <w:semiHidden/>
    <w:rsid w:val="00B67707"/>
    <w:rPr>
      <w:color w:val="808080"/>
    </w:rPr>
  </w:style>
  <w:style w:type="paragraph" w:styleId="BalloonText">
    <w:name w:val="Balloon Text"/>
    <w:basedOn w:val="Normal"/>
    <w:link w:val="BalloonTextChar"/>
    <w:uiPriority w:val="99"/>
    <w:semiHidden/>
    <w:unhideWhenUsed/>
    <w:rsid w:val="00B677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707"/>
    <w:rPr>
      <w:rFonts w:ascii="Lucida Grande" w:hAnsi="Lucida Grande" w:cs="Lucida Grande"/>
      <w:sz w:val="18"/>
      <w:szCs w:val="18"/>
    </w:rPr>
  </w:style>
  <w:style w:type="table" w:styleId="TableGrid">
    <w:name w:val="Table Grid"/>
    <w:basedOn w:val="TableNormal"/>
    <w:uiPriority w:val="59"/>
    <w:rsid w:val="00B6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7C35"/>
    <w:pPr>
      <w:tabs>
        <w:tab w:val="center" w:pos="4320"/>
        <w:tab w:val="right" w:pos="8640"/>
      </w:tabs>
    </w:pPr>
  </w:style>
  <w:style w:type="character" w:customStyle="1" w:styleId="HeaderChar">
    <w:name w:val="Header Char"/>
    <w:basedOn w:val="DefaultParagraphFont"/>
    <w:link w:val="Header"/>
    <w:uiPriority w:val="99"/>
    <w:rsid w:val="003D7C35"/>
  </w:style>
  <w:style w:type="paragraph" w:styleId="Footer">
    <w:name w:val="footer"/>
    <w:basedOn w:val="Normal"/>
    <w:link w:val="FooterChar"/>
    <w:uiPriority w:val="99"/>
    <w:unhideWhenUsed/>
    <w:rsid w:val="003D7C35"/>
    <w:pPr>
      <w:tabs>
        <w:tab w:val="center" w:pos="4320"/>
        <w:tab w:val="right" w:pos="8640"/>
      </w:tabs>
    </w:pPr>
  </w:style>
  <w:style w:type="character" w:customStyle="1" w:styleId="FooterChar">
    <w:name w:val="Footer Char"/>
    <w:basedOn w:val="DefaultParagraphFont"/>
    <w:link w:val="Footer"/>
    <w:uiPriority w:val="99"/>
    <w:rsid w:val="003D7C35"/>
  </w:style>
  <w:style w:type="paragraph" w:styleId="Caption">
    <w:name w:val="caption"/>
    <w:basedOn w:val="Normal"/>
    <w:next w:val="Normal"/>
    <w:uiPriority w:val="35"/>
    <w:unhideWhenUsed/>
    <w:qFormat/>
    <w:rsid w:val="003D7C35"/>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F47648"/>
    <w:rPr>
      <w:sz w:val="18"/>
      <w:szCs w:val="18"/>
    </w:rPr>
  </w:style>
  <w:style w:type="paragraph" w:styleId="CommentText">
    <w:name w:val="annotation text"/>
    <w:basedOn w:val="Normal"/>
    <w:link w:val="CommentTextChar"/>
    <w:uiPriority w:val="99"/>
    <w:semiHidden/>
    <w:unhideWhenUsed/>
    <w:rsid w:val="00F47648"/>
  </w:style>
  <w:style w:type="character" w:customStyle="1" w:styleId="CommentTextChar">
    <w:name w:val="Comment Text Char"/>
    <w:basedOn w:val="DefaultParagraphFont"/>
    <w:link w:val="CommentText"/>
    <w:uiPriority w:val="99"/>
    <w:semiHidden/>
    <w:rsid w:val="00F47648"/>
  </w:style>
  <w:style w:type="paragraph" w:styleId="CommentSubject">
    <w:name w:val="annotation subject"/>
    <w:basedOn w:val="CommentText"/>
    <w:next w:val="CommentText"/>
    <w:link w:val="CommentSubjectChar"/>
    <w:uiPriority w:val="99"/>
    <w:semiHidden/>
    <w:unhideWhenUsed/>
    <w:rsid w:val="00F47648"/>
    <w:rPr>
      <w:b/>
      <w:bCs/>
      <w:sz w:val="20"/>
      <w:szCs w:val="20"/>
    </w:rPr>
  </w:style>
  <w:style w:type="character" w:customStyle="1" w:styleId="CommentSubjectChar">
    <w:name w:val="Comment Subject Char"/>
    <w:basedOn w:val="CommentTextChar"/>
    <w:link w:val="CommentSubject"/>
    <w:uiPriority w:val="99"/>
    <w:semiHidden/>
    <w:rsid w:val="00F476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96043">
      <w:bodyDiv w:val="1"/>
      <w:marLeft w:val="0"/>
      <w:marRight w:val="0"/>
      <w:marTop w:val="0"/>
      <w:marBottom w:val="0"/>
      <w:divBdr>
        <w:top w:val="none" w:sz="0" w:space="0" w:color="auto"/>
        <w:left w:val="none" w:sz="0" w:space="0" w:color="auto"/>
        <w:bottom w:val="none" w:sz="0" w:space="0" w:color="auto"/>
        <w:right w:val="none" w:sz="0" w:space="0" w:color="auto"/>
      </w:divBdr>
    </w:div>
    <w:div w:id="376854926">
      <w:bodyDiv w:val="1"/>
      <w:marLeft w:val="0"/>
      <w:marRight w:val="0"/>
      <w:marTop w:val="0"/>
      <w:marBottom w:val="0"/>
      <w:divBdr>
        <w:top w:val="none" w:sz="0" w:space="0" w:color="auto"/>
        <w:left w:val="none" w:sz="0" w:space="0" w:color="auto"/>
        <w:bottom w:val="none" w:sz="0" w:space="0" w:color="auto"/>
        <w:right w:val="none" w:sz="0" w:space="0" w:color="auto"/>
      </w:divBdr>
    </w:div>
    <w:div w:id="656420440">
      <w:bodyDiv w:val="1"/>
      <w:marLeft w:val="0"/>
      <w:marRight w:val="0"/>
      <w:marTop w:val="0"/>
      <w:marBottom w:val="0"/>
      <w:divBdr>
        <w:top w:val="none" w:sz="0" w:space="0" w:color="auto"/>
        <w:left w:val="none" w:sz="0" w:space="0" w:color="auto"/>
        <w:bottom w:val="none" w:sz="0" w:space="0" w:color="auto"/>
        <w:right w:val="none" w:sz="0" w:space="0" w:color="auto"/>
      </w:divBdr>
    </w:div>
    <w:div w:id="823162460">
      <w:bodyDiv w:val="1"/>
      <w:marLeft w:val="0"/>
      <w:marRight w:val="0"/>
      <w:marTop w:val="0"/>
      <w:marBottom w:val="0"/>
      <w:divBdr>
        <w:top w:val="none" w:sz="0" w:space="0" w:color="auto"/>
        <w:left w:val="none" w:sz="0" w:space="0" w:color="auto"/>
        <w:bottom w:val="none" w:sz="0" w:space="0" w:color="auto"/>
        <w:right w:val="none" w:sz="0" w:space="0" w:color="auto"/>
      </w:divBdr>
    </w:div>
    <w:div w:id="955793020">
      <w:bodyDiv w:val="1"/>
      <w:marLeft w:val="0"/>
      <w:marRight w:val="0"/>
      <w:marTop w:val="0"/>
      <w:marBottom w:val="0"/>
      <w:divBdr>
        <w:top w:val="none" w:sz="0" w:space="0" w:color="auto"/>
        <w:left w:val="none" w:sz="0" w:space="0" w:color="auto"/>
        <w:bottom w:val="none" w:sz="0" w:space="0" w:color="auto"/>
        <w:right w:val="none" w:sz="0" w:space="0" w:color="auto"/>
      </w:divBdr>
    </w:div>
    <w:div w:id="1034421417">
      <w:bodyDiv w:val="1"/>
      <w:marLeft w:val="0"/>
      <w:marRight w:val="0"/>
      <w:marTop w:val="0"/>
      <w:marBottom w:val="0"/>
      <w:divBdr>
        <w:top w:val="none" w:sz="0" w:space="0" w:color="auto"/>
        <w:left w:val="none" w:sz="0" w:space="0" w:color="auto"/>
        <w:bottom w:val="none" w:sz="0" w:space="0" w:color="auto"/>
        <w:right w:val="none" w:sz="0" w:space="0" w:color="auto"/>
      </w:divBdr>
    </w:div>
    <w:div w:id="1109590599">
      <w:bodyDiv w:val="1"/>
      <w:marLeft w:val="0"/>
      <w:marRight w:val="0"/>
      <w:marTop w:val="0"/>
      <w:marBottom w:val="0"/>
      <w:divBdr>
        <w:top w:val="none" w:sz="0" w:space="0" w:color="auto"/>
        <w:left w:val="none" w:sz="0" w:space="0" w:color="auto"/>
        <w:bottom w:val="none" w:sz="0" w:space="0" w:color="auto"/>
        <w:right w:val="none" w:sz="0" w:space="0" w:color="auto"/>
      </w:divBdr>
    </w:div>
    <w:div w:id="1355959640">
      <w:bodyDiv w:val="1"/>
      <w:marLeft w:val="0"/>
      <w:marRight w:val="0"/>
      <w:marTop w:val="0"/>
      <w:marBottom w:val="0"/>
      <w:divBdr>
        <w:top w:val="none" w:sz="0" w:space="0" w:color="auto"/>
        <w:left w:val="none" w:sz="0" w:space="0" w:color="auto"/>
        <w:bottom w:val="none" w:sz="0" w:space="0" w:color="auto"/>
        <w:right w:val="none" w:sz="0" w:space="0" w:color="auto"/>
      </w:divBdr>
    </w:div>
    <w:div w:id="1434864702">
      <w:bodyDiv w:val="1"/>
      <w:marLeft w:val="0"/>
      <w:marRight w:val="0"/>
      <w:marTop w:val="0"/>
      <w:marBottom w:val="0"/>
      <w:divBdr>
        <w:top w:val="none" w:sz="0" w:space="0" w:color="auto"/>
        <w:left w:val="none" w:sz="0" w:space="0" w:color="auto"/>
        <w:bottom w:val="none" w:sz="0" w:space="0" w:color="auto"/>
        <w:right w:val="none" w:sz="0" w:space="0" w:color="auto"/>
      </w:divBdr>
    </w:div>
    <w:div w:id="1662272214">
      <w:bodyDiv w:val="1"/>
      <w:marLeft w:val="0"/>
      <w:marRight w:val="0"/>
      <w:marTop w:val="0"/>
      <w:marBottom w:val="0"/>
      <w:divBdr>
        <w:top w:val="none" w:sz="0" w:space="0" w:color="auto"/>
        <w:left w:val="none" w:sz="0" w:space="0" w:color="auto"/>
        <w:bottom w:val="none" w:sz="0" w:space="0" w:color="auto"/>
        <w:right w:val="none" w:sz="0" w:space="0" w:color="auto"/>
      </w:divBdr>
    </w:div>
    <w:div w:id="1967080912">
      <w:bodyDiv w:val="1"/>
      <w:marLeft w:val="0"/>
      <w:marRight w:val="0"/>
      <w:marTop w:val="0"/>
      <w:marBottom w:val="0"/>
      <w:divBdr>
        <w:top w:val="none" w:sz="0" w:space="0" w:color="auto"/>
        <w:left w:val="none" w:sz="0" w:space="0" w:color="auto"/>
        <w:bottom w:val="none" w:sz="0" w:space="0" w:color="auto"/>
        <w:right w:val="none" w:sz="0" w:space="0" w:color="auto"/>
      </w:divBdr>
    </w:div>
    <w:div w:id="1973363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Sound_level" TargetMode="External"/><Relationship Id="rId9" Type="http://schemas.openxmlformats.org/officeDocument/2006/relationships/hyperlink" Target="http://en.wikipedia.org/wiki/Pure_tone" TargetMode="External"/><Relationship Id="rId10" Type="http://schemas.openxmlformats.org/officeDocument/2006/relationships/hyperlink" Target="http://en.wikipedia.org/wiki/Hearing_(sen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lyshehata:Desktop:Fall%202014:EE%20222:Circuits%20Experimental%20Desig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v>Human Subject Test</c:v>
          </c:tx>
          <c:xVal>
            <c:numRef>
              <c:f>Sheet1!$A$8:$A$17</c:f>
              <c:numCache>
                <c:formatCode>General</c:formatCode>
                <c:ptCount val="10"/>
                <c:pt idx="0">
                  <c:v>1000.0</c:v>
                </c:pt>
                <c:pt idx="1">
                  <c:v>1291.55</c:v>
                </c:pt>
                <c:pt idx="2">
                  <c:v>1668.0</c:v>
                </c:pt>
                <c:pt idx="3">
                  <c:v>2154.43</c:v>
                </c:pt>
                <c:pt idx="4">
                  <c:v>2782.5594</c:v>
                </c:pt>
                <c:pt idx="5">
                  <c:v>3583.81</c:v>
                </c:pt>
                <c:pt idx="6">
                  <c:v>4641.588</c:v>
                </c:pt>
                <c:pt idx="7">
                  <c:v>5994.8425</c:v>
                </c:pt>
                <c:pt idx="8">
                  <c:v>7742.63683</c:v>
                </c:pt>
                <c:pt idx="9">
                  <c:v>10000.0</c:v>
                </c:pt>
              </c:numCache>
            </c:numRef>
          </c:xVal>
          <c:yVal>
            <c:numRef>
              <c:f>Sheet1!$M$8:$M$17</c:f>
              <c:numCache>
                <c:formatCode>General</c:formatCode>
                <c:ptCount val="10"/>
                <c:pt idx="0">
                  <c:v>21.9</c:v>
                </c:pt>
                <c:pt idx="1">
                  <c:v>21.9</c:v>
                </c:pt>
                <c:pt idx="2">
                  <c:v>20.4</c:v>
                </c:pt>
                <c:pt idx="3">
                  <c:v>14.4</c:v>
                </c:pt>
                <c:pt idx="4">
                  <c:v>6.899999999999997</c:v>
                </c:pt>
                <c:pt idx="5">
                  <c:v>5.099999999999998</c:v>
                </c:pt>
                <c:pt idx="6">
                  <c:v>4.499999999999998</c:v>
                </c:pt>
                <c:pt idx="7">
                  <c:v>8.1</c:v>
                </c:pt>
                <c:pt idx="8">
                  <c:v>14.1</c:v>
                </c:pt>
                <c:pt idx="9">
                  <c:v>21.0</c:v>
                </c:pt>
              </c:numCache>
            </c:numRef>
          </c:yVal>
          <c:smooth val="1"/>
        </c:ser>
        <c:ser>
          <c:idx val="1"/>
          <c:order val="1"/>
          <c:tx>
            <c:v>Interpolated Value</c:v>
          </c:tx>
          <c:xVal>
            <c:numRef>
              <c:f>Sheet1!$A$10:$A$17</c:f>
              <c:numCache>
                <c:formatCode>General</c:formatCode>
                <c:ptCount val="8"/>
                <c:pt idx="0">
                  <c:v>1668.0</c:v>
                </c:pt>
                <c:pt idx="1">
                  <c:v>2154.43</c:v>
                </c:pt>
                <c:pt idx="2">
                  <c:v>2782.5594</c:v>
                </c:pt>
                <c:pt idx="3">
                  <c:v>3583.81</c:v>
                </c:pt>
                <c:pt idx="4">
                  <c:v>4641.588</c:v>
                </c:pt>
                <c:pt idx="5">
                  <c:v>5994.8425</c:v>
                </c:pt>
                <c:pt idx="6">
                  <c:v>7742.63683</c:v>
                </c:pt>
                <c:pt idx="7">
                  <c:v>10000.0</c:v>
                </c:pt>
              </c:numCache>
            </c:numRef>
          </c:xVal>
          <c:yVal>
            <c:numRef>
              <c:f>Sheet1!$N$10:$N$17</c:f>
              <c:numCache>
                <c:formatCode>General</c:formatCode>
                <c:ptCount val="8"/>
                <c:pt idx="0">
                  <c:v>21.9</c:v>
                </c:pt>
                <c:pt idx="1">
                  <c:v>18.4647</c:v>
                </c:pt>
                <c:pt idx="2">
                  <c:v>6.646999999999997</c:v>
                </c:pt>
                <c:pt idx="3">
                  <c:v>-2.666</c:v>
                </c:pt>
                <c:pt idx="4">
                  <c:v>2.722</c:v>
                </c:pt>
                <c:pt idx="5">
                  <c:v>3.73</c:v>
                </c:pt>
                <c:pt idx="6">
                  <c:v>12.75</c:v>
                </c:pt>
                <c:pt idx="7">
                  <c:v>21.85</c:v>
                </c:pt>
              </c:numCache>
            </c:numRef>
          </c:yVal>
          <c:smooth val="1"/>
        </c:ser>
        <c:dLbls>
          <c:showLegendKey val="0"/>
          <c:showVal val="0"/>
          <c:showCatName val="0"/>
          <c:showSerName val="0"/>
          <c:showPercent val="0"/>
          <c:showBubbleSize val="0"/>
        </c:dLbls>
        <c:axId val="2145102792"/>
        <c:axId val="-2095840744"/>
      </c:scatterChart>
      <c:valAx>
        <c:axId val="2145102792"/>
        <c:scaling>
          <c:logBase val="10.0"/>
          <c:orientation val="minMax"/>
          <c:min val="100.0"/>
        </c:scaling>
        <c:delete val="0"/>
        <c:axPos val="b"/>
        <c:numFmt formatCode="General" sourceLinked="1"/>
        <c:majorTickMark val="out"/>
        <c:minorTickMark val="none"/>
        <c:tickLblPos val="nextTo"/>
        <c:crossAx val="-2095840744"/>
        <c:crosses val="autoZero"/>
        <c:crossBetween val="midCat"/>
      </c:valAx>
      <c:valAx>
        <c:axId val="-2095840744"/>
        <c:scaling>
          <c:orientation val="minMax"/>
        </c:scaling>
        <c:delete val="0"/>
        <c:axPos val="l"/>
        <c:majorGridlines/>
        <c:numFmt formatCode="General" sourceLinked="1"/>
        <c:majorTickMark val="out"/>
        <c:minorTickMark val="none"/>
        <c:tickLblPos val="nextTo"/>
        <c:crossAx val="214510279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93260-1439-4B44-8825-244737CA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855</Words>
  <Characters>4880</Characters>
  <Application>Microsoft Macintosh Word</Application>
  <DocSecurity>0</DocSecurity>
  <Lines>40</Lines>
  <Paragraphs>11</Paragraphs>
  <ScaleCrop>false</ScaleCrop>
  <Company/>
  <LinksUpToDate>false</LinksUpToDate>
  <CharactersWithSpaces>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Shehata</dc:creator>
  <cp:keywords/>
  <dc:description/>
  <cp:lastModifiedBy>Aly Shehata</cp:lastModifiedBy>
  <cp:revision>4</cp:revision>
  <cp:lastPrinted>2014-10-16T02:12:00Z</cp:lastPrinted>
  <dcterms:created xsi:type="dcterms:W3CDTF">2014-10-16T03:04:00Z</dcterms:created>
  <dcterms:modified xsi:type="dcterms:W3CDTF">2014-10-16T03:09:00Z</dcterms:modified>
</cp:coreProperties>
</file>